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C641E" w14:textId="53E43EDC" w:rsidR="003C4685" w:rsidRDefault="00085723" w:rsidP="00CA1CA9">
      <w:pPr>
        <w:jc w:val="center"/>
        <w:rPr>
          <w:noProof/>
          <w:lang w:val="en-US" w:eastAsia="en-US"/>
        </w:rPr>
      </w:pPr>
      <w:sdt>
        <w:sdtPr>
          <w:rPr>
            <w:rFonts w:asciiTheme="majorHAnsi" w:hAnsiTheme="majorHAnsi" w:cstheme="majorHAnsi"/>
            <w:sz w:val="48"/>
            <w:szCs w:val="48"/>
            <w:lang w:val="en-US"/>
          </w:rPr>
          <w:alias w:val="Titel"/>
          <w:tag w:val=""/>
          <w:id w:val="-1059707639"/>
          <w:placeholder>
            <w:docPart w:val="69A76E14550EF84F94A547EE78C36215"/>
          </w:placeholder>
          <w:dataBinding w:prefixMappings="xmlns:ns0='http://purl.org/dc/elements/1.1/' xmlns:ns1='http://schemas.openxmlformats.org/package/2006/metadata/core-properties' " w:xpath="/ns1:coreProperties[1]/ns0:title[1]" w:storeItemID="{6C3C8BC8-F283-45AE-878A-BAB7291924A1}"/>
          <w:text/>
        </w:sdtPr>
        <w:sdtContent>
          <w:del w:id="0" w:author="Per Olofsson" w:date="2022-06-28T16:50:00Z">
            <w:r w:rsidDel="00085723">
              <w:rPr>
                <w:rFonts w:asciiTheme="majorHAnsi" w:hAnsiTheme="majorHAnsi" w:cstheme="majorHAnsi"/>
                <w:sz w:val="48"/>
                <w:szCs w:val="48"/>
                <w:lang w:val="en-US"/>
              </w:rPr>
              <w:delText>Authorization System Description (SysD)</w:delText>
            </w:r>
          </w:del>
          <w:ins w:id="1" w:author="Per Olofsson" w:date="2022-06-28T16:50:00Z">
            <w:r>
              <w:rPr>
                <w:rFonts w:asciiTheme="majorHAnsi" w:hAnsiTheme="majorHAnsi" w:cstheme="majorHAnsi"/>
                <w:sz w:val="48"/>
                <w:szCs w:val="48"/>
                <w:lang w:val="en-US"/>
              </w:rPr>
              <w:t xml:space="preserve">Authorization </w:t>
            </w:r>
            <w:r>
              <w:rPr>
                <w:rFonts w:asciiTheme="majorHAnsi" w:hAnsiTheme="majorHAnsi" w:cstheme="majorHAnsi"/>
                <w:sz w:val="48"/>
                <w:szCs w:val="48"/>
                <w:lang w:val="en-US"/>
              </w:rPr>
              <w:t>s</w:t>
            </w:r>
            <w:r>
              <w:rPr>
                <w:rFonts w:asciiTheme="majorHAnsi" w:hAnsiTheme="majorHAnsi" w:cstheme="majorHAnsi"/>
                <w:sz w:val="48"/>
                <w:szCs w:val="48"/>
                <w:lang w:val="en-US"/>
              </w:rPr>
              <w:t xml:space="preserve">ystem </w:t>
            </w:r>
            <w:r>
              <w:rPr>
                <w:rFonts w:asciiTheme="majorHAnsi" w:hAnsiTheme="majorHAnsi" w:cstheme="majorHAnsi"/>
                <w:sz w:val="48"/>
                <w:szCs w:val="48"/>
                <w:lang w:val="en-US"/>
              </w:rPr>
              <w:t>d</w:t>
            </w:r>
            <w:r>
              <w:rPr>
                <w:rFonts w:asciiTheme="majorHAnsi" w:hAnsiTheme="majorHAnsi" w:cstheme="majorHAnsi"/>
                <w:sz w:val="48"/>
                <w:szCs w:val="48"/>
                <w:lang w:val="en-US"/>
              </w:rPr>
              <w:t>escription (SysD)</w:t>
            </w:r>
          </w:ins>
        </w:sdtContent>
      </w:sdt>
    </w:p>
    <w:p w14:paraId="2319AF23" w14:textId="77777777" w:rsidR="001E3FB4" w:rsidRDefault="001E3FB4" w:rsidP="00D304E5">
      <w:pPr>
        <w:rPr>
          <w:lang w:val="en-US"/>
        </w:rPr>
      </w:pPr>
    </w:p>
    <w:p w14:paraId="2B609C32" w14:textId="77777777" w:rsidR="001E3FB4" w:rsidRDefault="001E3FB4" w:rsidP="00D304E5">
      <w:pPr>
        <w:rPr>
          <w:lang w:val="en-US"/>
        </w:rPr>
      </w:pPr>
    </w:p>
    <w:p w14:paraId="3454F2C5" w14:textId="77777777" w:rsidR="001E3FB4" w:rsidRDefault="001E3FB4" w:rsidP="00D304E5">
      <w:pPr>
        <w:rPr>
          <w:lang w:val="en-US"/>
        </w:rPr>
      </w:pPr>
    </w:p>
    <w:p w14:paraId="39F249C8" w14:textId="77777777" w:rsidR="001E3FB4" w:rsidRDefault="001E3FB4" w:rsidP="00D304E5">
      <w:pPr>
        <w:rPr>
          <w:lang w:val="en-US"/>
        </w:rPr>
      </w:pPr>
    </w:p>
    <w:p w14:paraId="1F054BCF" w14:textId="77777777" w:rsidR="001E3FB4" w:rsidRDefault="001E3FB4" w:rsidP="00D304E5">
      <w:pPr>
        <w:rPr>
          <w:lang w:val="en-US"/>
        </w:rPr>
      </w:pPr>
    </w:p>
    <w:p w14:paraId="293A08FC" w14:textId="77777777" w:rsidR="001E3FB4" w:rsidRDefault="001E3FB4" w:rsidP="00D304E5">
      <w:pPr>
        <w:rPr>
          <w:lang w:val="en-US"/>
        </w:rPr>
      </w:pPr>
    </w:p>
    <w:p w14:paraId="32777BA5" w14:textId="77777777" w:rsidR="001E3FB4" w:rsidRDefault="001E3FB4" w:rsidP="00D304E5">
      <w:pPr>
        <w:rPr>
          <w:lang w:val="en-US"/>
        </w:rPr>
      </w:pPr>
    </w:p>
    <w:p w14:paraId="2CCF4973" w14:textId="77777777" w:rsidR="001E3FB4" w:rsidRDefault="001E3FB4" w:rsidP="00D304E5">
      <w:pPr>
        <w:rPr>
          <w:lang w:val="en-US"/>
        </w:rPr>
      </w:pPr>
    </w:p>
    <w:p w14:paraId="274198D2" w14:textId="77777777" w:rsidR="001E3FB4" w:rsidRDefault="001E3FB4" w:rsidP="00D304E5">
      <w:pPr>
        <w:rPr>
          <w:lang w:val="en-US"/>
        </w:rPr>
      </w:pPr>
    </w:p>
    <w:p w14:paraId="1A90742D" w14:textId="77777777" w:rsidR="001E3FB4" w:rsidRDefault="001E3FB4" w:rsidP="00D304E5">
      <w:pPr>
        <w:rPr>
          <w:lang w:val="en-US"/>
        </w:rPr>
      </w:pPr>
    </w:p>
    <w:p w14:paraId="32C5AB8E" w14:textId="77777777" w:rsidR="001E3FB4" w:rsidRDefault="001E3FB4" w:rsidP="001E3FB4">
      <w:pPr>
        <w:rPr>
          <w:lang w:val="en-US"/>
        </w:rPr>
      </w:pPr>
    </w:p>
    <w:p w14:paraId="32488C3A" w14:textId="77777777" w:rsidR="005D7B7C" w:rsidRDefault="005D7B7C" w:rsidP="001E3FB4">
      <w:pPr>
        <w:rPr>
          <w:lang w:val="en-US"/>
        </w:rPr>
      </w:pPr>
    </w:p>
    <w:p w14:paraId="7832888B" w14:textId="77777777" w:rsidR="005D7B7C" w:rsidRDefault="005D7B7C" w:rsidP="001E3FB4">
      <w:pPr>
        <w:rPr>
          <w:lang w:val="en-US"/>
        </w:rPr>
      </w:pPr>
    </w:p>
    <w:p w14:paraId="22322E73" w14:textId="77777777" w:rsidR="005D7B7C" w:rsidRDefault="005D7B7C" w:rsidP="001E3FB4">
      <w:pPr>
        <w:rPr>
          <w:lang w:val="en-US"/>
        </w:rPr>
      </w:pPr>
    </w:p>
    <w:p w14:paraId="1F2850A4" w14:textId="77777777" w:rsidR="005D7B7C" w:rsidRDefault="005D7B7C" w:rsidP="001E3FB4">
      <w:pPr>
        <w:rPr>
          <w:lang w:val="en-US"/>
        </w:rPr>
      </w:pPr>
    </w:p>
    <w:p w14:paraId="69CF0646" w14:textId="77777777" w:rsidR="005D7B7C" w:rsidRDefault="005D7B7C" w:rsidP="001E3FB4">
      <w:pPr>
        <w:rPr>
          <w:lang w:val="en-US"/>
        </w:rPr>
      </w:pPr>
    </w:p>
    <w:p w14:paraId="50DC9E10" w14:textId="77777777" w:rsidR="005D7B7C" w:rsidRDefault="005D7B7C" w:rsidP="001E3FB4">
      <w:pPr>
        <w:rPr>
          <w:lang w:val="en-US"/>
        </w:rPr>
      </w:pPr>
    </w:p>
    <w:p w14:paraId="72E7C956" w14:textId="77777777" w:rsidR="005D7B7C" w:rsidRDefault="005D7B7C" w:rsidP="001E3FB4">
      <w:pPr>
        <w:rPr>
          <w:lang w:val="en-US"/>
        </w:rPr>
      </w:pPr>
    </w:p>
    <w:p w14:paraId="1987EFF1" w14:textId="77777777" w:rsidR="005D7B7C" w:rsidRDefault="005D7B7C" w:rsidP="001E3FB4">
      <w:pPr>
        <w:rPr>
          <w:lang w:val="en-US"/>
        </w:rPr>
      </w:pPr>
    </w:p>
    <w:p w14:paraId="71EC5E7F" w14:textId="77777777" w:rsidR="005D7B7C" w:rsidRDefault="005D7B7C" w:rsidP="001E3FB4">
      <w:pPr>
        <w:rPr>
          <w:lang w:val="en-US"/>
        </w:rPr>
      </w:pPr>
    </w:p>
    <w:p w14:paraId="4E0524A0" w14:textId="77777777" w:rsidR="005D7B7C" w:rsidRDefault="005D7B7C" w:rsidP="001E3FB4">
      <w:pPr>
        <w:rPr>
          <w:lang w:val="en-US"/>
        </w:rPr>
      </w:pPr>
    </w:p>
    <w:p w14:paraId="56E0F327" w14:textId="77777777" w:rsidR="005D7B7C" w:rsidRDefault="005D7B7C" w:rsidP="001E3FB4">
      <w:pPr>
        <w:rPr>
          <w:lang w:val="en-US"/>
        </w:rPr>
      </w:pPr>
    </w:p>
    <w:p w14:paraId="51884E06" w14:textId="77777777" w:rsidR="005D7B7C" w:rsidRDefault="005D7B7C" w:rsidP="001E3FB4">
      <w:pPr>
        <w:rPr>
          <w:lang w:val="en-US"/>
        </w:rPr>
      </w:pPr>
    </w:p>
    <w:p w14:paraId="50D4333D" w14:textId="77777777" w:rsidR="005D7B7C" w:rsidRDefault="005D7B7C" w:rsidP="001E3FB4">
      <w:pPr>
        <w:rPr>
          <w:lang w:val="en-US"/>
        </w:rPr>
      </w:pPr>
    </w:p>
    <w:p w14:paraId="639C5BB0" w14:textId="77777777" w:rsidR="005D7B7C" w:rsidRDefault="005D7B7C" w:rsidP="001E3FB4">
      <w:pPr>
        <w:rPr>
          <w:lang w:val="en-US"/>
        </w:rPr>
      </w:pPr>
    </w:p>
    <w:p w14:paraId="55E6BF8C" w14:textId="77777777" w:rsidR="005D7B7C" w:rsidRDefault="005D7B7C" w:rsidP="001E3FB4">
      <w:pPr>
        <w:rPr>
          <w:lang w:val="en-US"/>
        </w:rPr>
      </w:pPr>
    </w:p>
    <w:p w14:paraId="4DFB3E6A" w14:textId="77777777" w:rsidR="005D7B7C" w:rsidRDefault="005D7B7C" w:rsidP="001E3FB4">
      <w:pPr>
        <w:rPr>
          <w:lang w:val="en-US"/>
        </w:rPr>
      </w:pPr>
    </w:p>
    <w:p w14:paraId="34FFD987" w14:textId="77777777" w:rsidR="005D7B7C" w:rsidRDefault="005D7B7C" w:rsidP="001E3FB4">
      <w:pPr>
        <w:rPr>
          <w:lang w:val="en-US"/>
        </w:rPr>
      </w:pPr>
    </w:p>
    <w:p w14:paraId="429B1ECE" w14:textId="77777777" w:rsidR="005D7B7C" w:rsidRDefault="005D7B7C" w:rsidP="001E3FB4">
      <w:pPr>
        <w:rPr>
          <w:lang w:val="en-US"/>
        </w:rPr>
      </w:pPr>
    </w:p>
    <w:p w14:paraId="463192F0" w14:textId="0F193E08" w:rsidR="005D7B7C" w:rsidRPr="005D7B7C" w:rsidRDefault="005D7B7C" w:rsidP="001E3FB4">
      <w:pPr>
        <w:rPr>
          <w:b/>
          <w:bCs/>
          <w:sz w:val="28"/>
          <w:szCs w:val="28"/>
          <w:lang w:val="en-US"/>
        </w:rPr>
      </w:pPr>
      <w:r w:rsidRPr="005D7B7C">
        <w:rPr>
          <w:b/>
          <w:bCs/>
          <w:sz w:val="28"/>
          <w:szCs w:val="28"/>
          <w:lang w:val="en-US"/>
        </w:rPr>
        <w:t>Abstract</w:t>
      </w:r>
    </w:p>
    <w:p w14:paraId="5CC22184" w14:textId="2DD91DA2" w:rsidR="005D7B7C" w:rsidRDefault="00D34F23" w:rsidP="001E3FB4">
      <w:pPr>
        <w:rPr>
          <w:lang w:val="en-US"/>
        </w:rPr>
      </w:pPr>
      <w:r>
        <w:rPr>
          <w:lang w:val="en-US"/>
        </w:rPr>
        <w:t>Th</w:t>
      </w:r>
      <w:r w:rsidR="00486347">
        <w:rPr>
          <w:lang w:val="en-US"/>
        </w:rPr>
        <w:t xml:space="preserve">is document describes the Authorization core system of the Eclipse Arrowhead Framework. The Authorization system is responsible for authorizing interaction </w:t>
      </w:r>
      <w:r w:rsidR="00486347">
        <w:rPr>
          <w:lang w:val="en-US"/>
        </w:rPr>
        <w:lastRenderedPageBreak/>
        <w:t>between systems in an Arrowhead local cloud in both a centralized and a delegated way.</w:t>
      </w:r>
    </w:p>
    <w:p w14:paraId="189FAAC7" w14:textId="77777777" w:rsidR="005D7B7C" w:rsidRPr="000F5313" w:rsidRDefault="005D7B7C" w:rsidP="001E3FB4">
      <w:pPr>
        <w:rPr>
          <w:lang w:val="en-US"/>
        </w:rPr>
      </w:pPr>
    </w:p>
    <w:p w14:paraId="64532BD1" w14:textId="77777777" w:rsidR="00945E96" w:rsidRPr="002C447C" w:rsidRDefault="00945E96" w:rsidP="00D304E5">
      <w:pPr>
        <w:rPr>
          <w:lang w:val="en-US"/>
        </w:rPr>
        <w:sectPr w:rsidR="00945E96" w:rsidRPr="002C447C" w:rsidSect="00E76CE9">
          <w:headerReference w:type="default" r:id="rId11"/>
          <w:footerReference w:type="default" r:id="rId12"/>
          <w:pgSz w:w="11900" w:h="16840"/>
          <w:pgMar w:top="3686" w:right="1134" w:bottom="1418" w:left="1985" w:header="284" w:footer="695" w:gutter="0"/>
          <w:cols w:space="708"/>
          <w:docGrid w:linePitch="360"/>
        </w:sectPr>
      </w:pPr>
    </w:p>
    <w:p w14:paraId="65C4EAD5" w14:textId="77777777" w:rsidR="000C55E2" w:rsidRDefault="000C55E2" w:rsidP="00D17442">
      <w:pPr>
        <w:pStyle w:val="Rubrik"/>
        <w:numPr>
          <w:ilvl w:val="0"/>
          <w:numId w:val="0"/>
        </w:numPr>
        <w:ind w:left="357"/>
      </w:pPr>
      <w:bookmarkStart w:id="7" w:name="_Toc106889630"/>
      <w:r>
        <w:lastRenderedPageBreak/>
        <w:t>Table of Contents</w:t>
      </w:r>
      <w:bookmarkEnd w:id="7"/>
    </w:p>
    <w:sdt>
      <w:sdtPr>
        <w:rPr>
          <w:b w:val="0"/>
          <w:bCs w:val="0"/>
          <w:i w:val="0"/>
          <w:iCs w:val="0"/>
        </w:rPr>
        <w:id w:val="816926586"/>
        <w:docPartObj>
          <w:docPartGallery w:val="Table of Contents"/>
          <w:docPartUnique/>
        </w:docPartObj>
      </w:sdtPr>
      <w:sdtEndPr>
        <w:rPr>
          <w:noProof/>
        </w:rPr>
      </w:sdtEndPr>
      <w:sdtContent>
        <w:p w14:paraId="2135E2FF" w14:textId="0455A67B" w:rsidR="00B76542" w:rsidRDefault="00813A46">
          <w:pPr>
            <w:pStyle w:val="Innehll1"/>
            <w:tabs>
              <w:tab w:val="right" w:leader="dot" w:pos="8771"/>
            </w:tabs>
            <w:rPr>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06889630" w:history="1">
            <w:r w:rsidR="00B76542" w:rsidRPr="009D5211">
              <w:rPr>
                <w:rStyle w:val="Hyperlnk"/>
                <w:noProof/>
              </w:rPr>
              <w:t>Table of Contents</w:t>
            </w:r>
            <w:r w:rsidR="00B76542">
              <w:rPr>
                <w:noProof/>
                <w:webHidden/>
              </w:rPr>
              <w:tab/>
            </w:r>
            <w:r w:rsidR="00B76542">
              <w:rPr>
                <w:noProof/>
                <w:webHidden/>
              </w:rPr>
              <w:fldChar w:fldCharType="begin"/>
            </w:r>
            <w:r w:rsidR="00B76542">
              <w:rPr>
                <w:noProof/>
                <w:webHidden/>
              </w:rPr>
              <w:instrText xml:space="preserve"> PAGEREF _Toc106889630 \h </w:instrText>
            </w:r>
            <w:r w:rsidR="00B76542">
              <w:rPr>
                <w:noProof/>
                <w:webHidden/>
              </w:rPr>
            </w:r>
            <w:r w:rsidR="00B76542">
              <w:rPr>
                <w:noProof/>
                <w:webHidden/>
              </w:rPr>
              <w:fldChar w:fldCharType="separate"/>
            </w:r>
            <w:r w:rsidR="00B76542">
              <w:rPr>
                <w:noProof/>
                <w:webHidden/>
              </w:rPr>
              <w:t>2</w:t>
            </w:r>
            <w:r w:rsidR="00B76542">
              <w:rPr>
                <w:noProof/>
                <w:webHidden/>
              </w:rPr>
              <w:fldChar w:fldCharType="end"/>
            </w:r>
          </w:hyperlink>
        </w:p>
        <w:p w14:paraId="2B521100" w14:textId="7CE59F3D" w:rsidR="00B76542" w:rsidRDefault="00E06438">
          <w:pPr>
            <w:pStyle w:val="Innehll1"/>
            <w:tabs>
              <w:tab w:val="left" w:pos="480"/>
              <w:tab w:val="right" w:leader="dot" w:pos="8771"/>
            </w:tabs>
            <w:rPr>
              <w:b w:val="0"/>
              <w:bCs w:val="0"/>
              <w:i w:val="0"/>
              <w:iCs w:val="0"/>
              <w:noProof/>
              <w:lang w:eastAsia="en-GB"/>
            </w:rPr>
          </w:pPr>
          <w:hyperlink w:anchor="_Toc106889631" w:history="1">
            <w:r w:rsidR="00B76542" w:rsidRPr="009D5211">
              <w:rPr>
                <w:rStyle w:val="Hyperlnk"/>
                <w:noProof/>
              </w:rPr>
              <w:t>1.</w:t>
            </w:r>
            <w:r w:rsidR="00B76542">
              <w:rPr>
                <w:b w:val="0"/>
                <w:bCs w:val="0"/>
                <w:i w:val="0"/>
                <w:iCs w:val="0"/>
                <w:noProof/>
                <w:lang w:eastAsia="en-GB"/>
              </w:rPr>
              <w:tab/>
            </w:r>
            <w:r w:rsidR="00B76542" w:rsidRPr="009D5211">
              <w:rPr>
                <w:rStyle w:val="Hyperlnk"/>
                <w:noProof/>
              </w:rPr>
              <w:t>Overview</w:t>
            </w:r>
            <w:r w:rsidR="00B76542">
              <w:rPr>
                <w:noProof/>
                <w:webHidden/>
              </w:rPr>
              <w:tab/>
            </w:r>
            <w:r w:rsidR="00B76542">
              <w:rPr>
                <w:noProof/>
                <w:webHidden/>
              </w:rPr>
              <w:fldChar w:fldCharType="begin"/>
            </w:r>
            <w:r w:rsidR="00B76542">
              <w:rPr>
                <w:noProof/>
                <w:webHidden/>
              </w:rPr>
              <w:instrText xml:space="preserve"> PAGEREF _Toc106889631 \h </w:instrText>
            </w:r>
            <w:r w:rsidR="00B76542">
              <w:rPr>
                <w:noProof/>
                <w:webHidden/>
              </w:rPr>
            </w:r>
            <w:r w:rsidR="00B76542">
              <w:rPr>
                <w:noProof/>
                <w:webHidden/>
              </w:rPr>
              <w:fldChar w:fldCharType="separate"/>
            </w:r>
            <w:r w:rsidR="00B76542">
              <w:rPr>
                <w:noProof/>
                <w:webHidden/>
              </w:rPr>
              <w:t>3</w:t>
            </w:r>
            <w:r w:rsidR="00B76542">
              <w:rPr>
                <w:noProof/>
                <w:webHidden/>
              </w:rPr>
              <w:fldChar w:fldCharType="end"/>
            </w:r>
          </w:hyperlink>
        </w:p>
        <w:p w14:paraId="066307F7" w14:textId="05314254" w:rsidR="00B76542" w:rsidRDefault="00E06438">
          <w:pPr>
            <w:pStyle w:val="Innehll1"/>
            <w:tabs>
              <w:tab w:val="left" w:pos="720"/>
              <w:tab w:val="right" w:leader="dot" w:pos="8771"/>
            </w:tabs>
            <w:rPr>
              <w:b w:val="0"/>
              <w:bCs w:val="0"/>
              <w:i w:val="0"/>
              <w:iCs w:val="0"/>
              <w:noProof/>
              <w:lang w:eastAsia="en-GB"/>
            </w:rPr>
          </w:pPr>
          <w:hyperlink w:anchor="_Toc106889632" w:history="1">
            <w:r w:rsidR="00B76542" w:rsidRPr="009D5211">
              <w:rPr>
                <w:rStyle w:val="Hyperlnk"/>
                <w:noProof/>
              </w:rPr>
              <w:t>1.1.</w:t>
            </w:r>
            <w:r w:rsidR="00B76542">
              <w:rPr>
                <w:b w:val="0"/>
                <w:bCs w:val="0"/>
                <w:i w:val="0"/>
                <w:iCs w:val="0"/>
                <w:noProof/>
                <w:lang w:eastAsia="en-GB"/>
              </w:rPr>
              <w:tab/>
            </w:r>
            <w:r w:rsidR="00B76542" w:rsidRPr="009D5211">
              <w:rPr>
                <w:rStyle w:val="Hyperlnk"/>
                <w:noProof/>
              </w:rPr>
              <w:t>Significant prior art</w:t>
            </w:r>
            <w:r w:rsidR="00B76542">
              <w:rPr>
                <w:noProof/>
                <w:webHidden/>
              </w:rPr>
              <w:tab/>
            </w:r>
            <w:r w:rsidR="00B76542">
              <w:rPr>
                <w:noProof/>
                <w:webHidden/>
              </w:rPr>
              <w:fldChar w:fldCharType="begin"/>
            </w:r>
            <w:r w:rsidR="00B76542">
              <w:rPr>
                <w:noProof/>
                <w:webHidden/>
              </w:rPr>
              <w:instrText xml:space="preserve"> PAGEREF _Toc106889632 \h </w:instrText>
            </w:r>
            <w:r w:rsidR="00B76542">
              <w:rPr>
                <w:noProof/>
                <w:webHidden/>
              </w:rPr>
            </w:r>
            <w:r w:rsidR="00B76542">
              <w:rPr>
                <w:noProof/>
                <w:webHidden/>
              </w:rPr>
              <w:fldChar w:fldCharType="separate"/>
            </w:r>
            <w:r w:rsidR="00B76542">
              <w:rPr>
                <w:noProof/>
                <w:webHidden/>
              </w:rPr>
              <w:t>3</w:t>
            </w:r>
            <w:r w:rsidR="00B76542">
              <w:rPr>
                <w:noProof/>
                <w:webHidden/>
              </w:rPr>
              <w:fldChar w:fldCharType="end"/>
            </w:r>
          </w:hyperlink>
        </w:p>
        <w:p w14:paraId="203555D7" w14:textId="2ACBF6DA" w:rsidR="00B76542" w:rsidRDefault="00E06438">
          <w:pPr>
            <w:pStyle w:val="Innehll1"/>
            <w:tabs>
              <w:tab w:val="left" w:pos="720"/>
              <w:tab w:val="right" w:leader="dot" w:pos="8771"/>
            </w:tabs>
            <w:rPr>
              <w:b w:val="0"/>
              <w:bCs w:val="0"/>
              <w:i w:val="0"/>
              <w:iCs w:val="0"/>
              <w:noProof/>
              <w:lang w:eastAsia="en-GB"/>
            </w:rPr>
          </w:pPr>
          <w:hyperlink w:anchor="_Toc106889633" w:history="1">
            <w:r w:rsidR="00B76542" w:rsidRPr="009D5211">
              <w:rPr>
                <w:rStyle w:val="Hyperlnk"/>
                <w:noProof/>
              </w:rPr>
              <w:t>1.2.</w:t>
            </w:r>
            <w:r w:rsidR="00B76542">
              <w:rPr>
                <w:b w:val="0"/>
                <w:bCs w:val="0"/>
                <w:i w:val="0"/>
                <w:iCs w:val="0"/>
                <w:noProof/>
                <w:lang w:eastAsia="en-GB"/>
              </w:rPr>
              <w:tab/>
            </w:r>
            <w:r w:rsidR="00B76542" w:rsidRPr="009D5211">
              <w:rPr>
                <w:rStyle w:val="Hyperlnk"/>
                <w:noProof/>
              </w:rPr>
              <w:t>How this system is meant to be used</w:t>
            </w:r>
            <w:r w:rsidR="00B76542">
              <w:rPr>
                <w:noProof/>
                <w:webHidden/>
              </w:rPr>
              <w:tab/>
            </w:r>
            <w:r w:rsidR="00B76542">
              <w:rPr>
                <w:noProof/>
                <w:webHidden/>
              </w:rPr>
              <w:fldChar w:fldCharType="begin"/>
            </w:r>
            <w:r w:rsidR="00B76542">
              <w:rPr>
                <w:noProof/>
                <w:webHidden/>
              </w:rPr>
              <w:instrText xml:space="preserve"> PAGEREF _Toc106889633 \h </w:instrText>
            </w:r>
            <w:r w:rsidR="00B76542">
              <w:rPr>
                <w:noProof/>
                <w:webHidden/>
              </w:rPr>
            </w:r>
            <w:r w:rsidR="00B76542">
              <w:rPr>
                <w:noProof/>
                <w:webHidden/>
              </w:rPr>
              <w:fldChar w:fldCharType="separate"/>
            </w:r>
            <w:r w:rsidR="00B76542">
              <w:rPr>
                <w:noProof/>
                <w:webHidden/>
              </w:rPr>
              <w:t>3</w:t>
            </w:r>
            <w:r w:rsidR="00B76542">
              <w:rPr>
                <w:noProof/>
                <w:webHidden/>
              </w:rPr>
              <w:fldChar w:fldCharType="end"/>
            </w:r>
          </w:hyperlink>
        </w:p>
        <w:p w14:paraId="392ADB0B" w14:textId="51CCD69B" w:rsidR="00B76542" w:rsidRDefault="00E06438">
          <w:pPr>
            <w:pStyle w:val="Innehll1"/>
            <w:tabs>
              <w:tab w:val="left" w:pos="720"/>
              <w:tab w:val="right" w:leader="dot" w:pos="8771"/>
            </w:tabs>
            <w:rPr>
              <w:b w:val="0"/>
              <w:bCs w:val="0"/>
              <w:i w:val="0"/>
              <w:iCs w:val="0"/>
              <w:noProof/>
              <w:lang w:eastAsia="en-GB"/>
            </w:rPr>
          </w:pPr>
          <w:hyperlink w:anchor="_Toc106889634" w:history="1">
            <w:r w:rsidR="00B76542" w:rsidRPr="009D5211">
              <w:rPr>
                <w:rStyle w:val="Hyperlnk"/>
                <w:noProof/>
              </w:rPr>
              <w:t>1.3.</w:t>
            </w:r>
            <w:r w:rsidR="00B76542">
              <w:rPr>
                <w:b w:val="0"/>
                <w:bCs w:val="0"/>
                <w:i w:val="0"/>
                <w:iCs w:val="0"/>
                <w:noProof/>
                <w:lang w:eastAsia="en-GB"/>
              </w:rPr>
              <w:tab/>
            </w:r>
            <w:r w:rsidR="00B76542" w:rsidRPr="009D5211">
              <w:rPr>
                <w:rStyle w:val="Hyperlnk"/>
                <w:noProof/>
              </w:rPr>
              <w:t>System functionalities and properties</w:t>
            </w:r>
            <w:r w:rsidR="00B76542">
              <w:rPr>
                <w:noProof/>
                <w:webHidden/>
              </w:rPr>
              <w:tab/>
            </w:r>
            <w:r w:rsidR="00B76542">
              <w:rPr>
                <w:noProof/>
                <w:webHidden/>
              </w:rPr>
              <w:fldChar w:fldCharType="begin"/>
            </w:r>
            <w:r w:rsidR="00B76542">
              <w:rPr>
                <w:noProof/>
                <w:webHidden/>
              </w:rPr>
              <w:instrText xml:space="preserve"> PAGEREF _Toc106889634 \h </w:instrText>
            </w:r>
            <w:r w:rsidR="00B76542">
              <w:rPr>
                <w:noProof/>
                <w:webHidden/>
              </w:rPr>
            </w:r>
            <w:r w:rsidR="00B76542">
              <w:rPr>
                <w:noProof/>
                <w:webHidden/>
              </w:rPr>
              <w:fldChar w:fldCharType="separate"/>
            </w:r>
            <w:r w:rsidR="00B76542">
              <w:rPr>
                <w:noProof/>
                <w:webHidden/>
              </w:rPr>
              <w:t>4</w:t>
            </w:r>
            <w:r w:rsidR="00B76542">
              <w:rPr>
                <w:noProof/>
                <w:webHidden/>
              </w:rPr>
              <w:fldChar w:fldCharType="end"/>
            </w:r>
          </w:hyperlink>
        </w:p>
        <w:p w14:paraId="3C2208D7" w14:textId="05D41F45" w:rsidR="00B76542" w:rsidRDefault="00E06438">
          <w:pPr>
            <w:pStyle w:val="Innehll1"/>
            <w:tabs>
              <w:tab w:val="left" w:pos="720"/>
              <w:tab w:val="right" w:leader="dot" w:pos="8771"/>
            </w:tabs>
            <w:rPr>
              <w:b w:val="0"/>
              <w:bCs w:val="0"/>
              <w:i w:val="0"/>
              <w:iCs w:val="0"/>
              <w:noProof/>
              <w:lang w:eastAsia="en-GB"/>
            </w:rPr>
          </w:pPr>
          <w:hyperlink w:anchor="_Toc106889635" w:history="1">
            <w:r w:rsidR="00B76542" w:rsidRPr="009D5211">
              <w:rPr>
                <w:rStyle w:val="Hyperlnk"/>
                <w:noProof/>
              </w:rPr>
              <w:t>1.4.</w:t>
            </w:r>
            <w:r w:rsidR="00B76542">
              <w:rPr>
                <w:b w:val="0"/>
                <w:bCs w:val="0"/>
                <w:i w:val="0"/>
                <w:iCs w:val="0"/>
                <w:noProof/>
                <w:lang w:eastAsia="en-GB"/>
              </w:rPr>
              <w:tab/>
            </w:r>
            <w:r w:rsidR="00B76542" w:rsidRPr="009D5211">
              <w:rPr>
                <w:rStyle w:val="Hyperlnk"/>
                <w:noProof/>
              </w:rPr>
              <w:t>Important delimitations</w:t>
            </w:r>
            <w:r w:rsidR="00B76542">
              <w:rPr>
                <w:noProof/>
                <w:webHidden/>
              </w:rPr>
              <w:tab/>
            </w:r>
            <w:r w:rsidR="00B76542">
              <w:rPr>
                <w:noProof/>
                <w:webHidden/>
              </w:rPr>
              <w:fldChar w:fldCharType="begin"/>
            </w:r>
            <w:r w:rsidR="00B76542">
              <w:rPr>
                <w:noProof/>
                <w:webHidden/>
              </w:rPr>
              <w:instrText xml:space="preserve"> PAGEREF _Toc106889635 \h </w:instrText>
            </w:r>
            <w:r w:rsidR="00B76542">
              <w:rPr>
                <w:noProof/>
                <w:webHidden/>
              </w:rPr>
            </w:r>
            <w:r w:rsidR="00B76542">
              <w:rPr>
                <w:noProof/>
                <w:webHidden/>
              </w:rPr>
              <w:fldChar w:fldCharType="separate"/>
            </w:r>
            <w:r w:rsidR="00B76542">
              <w:rPr>
                <w:noProof/>
                <w:webHidden/>
              </w:rPr>
              <w:t>4</w:t>
            </w:r>
            <w:r w:rsidR="00B76542">
              <w:rPr>
                <w:noProof/>
                <w:webHidden/>
              </w:rPr>
              <w:fldChar w:fldCharType="end"/>
            </w:r>
          </w:hyperlink>
        </w:p>
        <w:p w14:paraId="00BA03C4" w14:textId="49219DE0" w:rsidR="00B76542" w:rsidRDefault="00E06438">
          <w:pPr>
            <w:pStyle w:val="Innehll1"/>
            <w:tabs>
              <w:tab w:val="left" w:pos="480"/>
              <w:tab w:val="right" w:leader="dot" w:pos="8771"/>
            </w:tabs>
            <w:rPr>
              <w:b w:val="0"/>
              <w:bCs w:val="0"/>
              <w:i w:val="0"/>
              <w:iCs w:val="0"/>
              <w:noProof/>
              <w:lang w:eastAsia="en-GB"/>
            </w:rPr>
          </w:pPr>
          <w:hyperlink w:anchor="_Toc106889636" w:history="1">
            <w:r w:rsidR="00B76542" w:rsidRPr="009D5211">
              <w:rPr>
                <w:rStyle w:val="Hyperlnk"/>
                <w:noProof/>
              </w:rPr>
              <w:t>2.</w:t>
            </w:r>
            <w:r w:rsidR="00B76542">
              <w:rPr>
                <w:b w:val="0"/>
                <w:bCs w:val="0"/>
                <w:i w:val="0"/>
                <w:iCs w:val="0"/>
                <w:noProof/>
                <w:lang w:eastAsia="en-GB"/>
              </w:rPr>
              <w:tab/>
            </w:r>
            <w:r w:rsidR="00B76542" w:rsidRPr="009D5211">
              <w:rPr>
                <w:rStyle w:val="Hyperlnk"/>
                <w:noProof/>
              </w:rPr>
              <w:t>Services</w:t>
            </w:r>
            <w:r w:rsidR="00B76542">
              <w:rPr>
                <w:noProof/>
                <w:webHidden/>
              </w:rPr>
              <w:tab/>
            </w:r>
            <w:r w:rsidR="00B76542">
              <w:rPr>
                <w:noProof/>
                <w:webHidden/>
              </w:rPr>
              <w:fldChar w:fldCharType="begin"/>
            </w:r>
            <w:r w:rsidR="00B76542">
              <w:rPr>
                <w:noProof/>
                <w:webHidden/>
              </w:rPr>
              <w:instrText xml:space="preserve"> PAGEREF _Toc106889636 \h </w:instrText>
            </w:r>
            <w:r w:rsidR="00B76542">
              <w:rPr>
                <w:noProof/>
                <w:webHidden/>
              </w:rPr>
            </w:r>
            <w:r w:rsidR="00B76542">
              <w:rPr>
                <w:noProof/>
                <w:webHidden/>
              </w:rPr>
              <w:fldChar w:fldCharType="separate"/>
            </w:r>
            <w:r w:rsidR="00B76542">
              <w:rPr>
                <w:noProof/>
                <w:webHidden/>
              </w:rPr>
              <w:t>4</w:t>
            </w:r>
            <w:r w:rsidR="00B76542">
              <w:rPr>
                <w:noProof/>
                <w:webHidden/>
              </w:rPr>
              <w:fldChar w:fldCharType="end"/>
            </w:r>
          </w:hyperlink>
        </w:p>
        <w:p w14:paraId="7B2F19A4" w14:textId="699F866E" w:rsidR="00B76542" w:rsidRDefault="00E06438">
          <w:pPr>
            <w:pStyle w:val="Innehll1"/>
            <w:tabs>
              <w:tab w:val="left" w:pos="720"/>
              <w:tab w:val="right" w:leader="dot" w:pos="8771"/>
            </w:tabs>
            <w:rPr>
              <w:b w:val="0"/>
              <w:bCs w:val="0"/>
              <w:i w:val="0"/>
              <w:iCs w:val="0"/>
              <w:noProof/>
              <w:lang w:eastAsia="en-GB"/>
            </w:rPr>
          </w:pPr>
          <w:hyperlink w:anchor="_Toc106889637" w:history="1">
            <w:r w:rsidR="00B76542" w:rsidRPr="009D5211">
              <w:rPr>
                <w:rStyle w:val="Hyperlnk"/>
                <w:noProof/>
              </w:rPr>
              <w:t>2.1.</w:t>
            </w:r>
            <w:r w:rsidR="00B76542">
              <w:rPr>
                <w:b w:val="0"/>
                <w:bCs w:val="0"/>
                <w:i w:val="0"/>
                <w:iCs w:val="0"/>
                <w:noProof/>
                <w:lang w:eastAsia="en-GB"/>
              </w:rPr>
              <w:tab/>
            </w:r>
            <w:r w:rsidR="00B76542" w:rsidRPr="009D5211">
              <w:rPr>
                <w:rStyle w:val="Hyperlnk"/>
                <w:noProof/>
              </w:rPr>
              <w:t>Produced services</w:t>
            </w:r>
            <w:r w:rsidR="00B76542">
              <w:rPr>
                <w:noProof/>
                <w:webHidden/>
              </w:rPr>
              <w:tab/>
            </w:r>
            <w:r w:rsidR="00B76542">
              <w:rPr>
                <w:noProof/>
                <w:webHidden/>
              </w:rPr>
              <w:fldChar w:fldCharType="begin"/>
            </w:r>
            <w:r w:rsidR="00B76542">
              <w:rPr>
                <w:noProof/>
                <w:webHidden/>
              </w:rPr>
              <w:instrText xml:space="preserve"> PAGEREF _Toc106889637 \h </w:instrText>
            </w:r>
            <w:r w:rsidR="00B76542">
              <w:rPr>
                <w:noProof/>
                <w:webHidden/>
              </w:rPr>
            </w:r>
            <w:r w:rsidR="00B76542">
              <w:rPr>
                <w:noProof/>
                <w:webHidden/>
              </w:rPr>
              <w:fldChar w:fldCharType="separate"/>
            </w:r>
            <w:r w:rsidR="00B76542">
              <w:rPr>
                <w:noProof/>
                <w:webHidden/>
              </w:rPr>
              <w:t>5</w:t>
            </w:r>
            <w:r w:rsidR="00B76542">
              <w:rPr>
                <w:noProof/>
                <w:webHidden/>
              </w:rPr>
              <w:fldChar w:fldCharType="end"/>
            </w:r>
          </w:hyperlink>
        </w:p>
        <w:p w14:paraId="58F7A58F" w14:textId="65870D36" w:rsidR="00B76542" w:rsidRDefault="00E06438">
          <w:pPr>
            <w:pStyle w:val="Innehll1"/>
            <w:tabs>
              <w:tab w:val="left" w:pos="720"/>
              <w:tab w:val="right" w:leader="dot" w:pos="8771"/>
            </w:tabs>
            <w:rPr>
              <w:b w:val="0"/>
              <w:bCs w:val="0"/>
              <w:i w:val="0"/>
              <w:iCs w:val="0"/>
              <w:noProof/>
              <w:lang w:eastAsia="en-GB"/>
            </w:rPr>
          </w:pPr>
          <w:hyperlink w:anchor="_Toc106889638" w:history="1">
            <w:r w:rsidR="00B76542" w:rsidRPr="009D5211">
              <w:rPr>
                <w:rStyle w:val="Hyperlnk"/>
                <w:noProof/>
              </w:rPr>
              <w:t>2.2.</w:t>
            </w:r>
            <w:r w:rsidR="00B76542">
              <w:rPr>
                <w:b w:val="0"/>
                <w:bCs w:val="0"/>
                <w:i w:val="0"/>
                <w:iCs w:val="0"/>
                <w:noProof/>
                <w:lang w:eastAsia="en-GB"/>
              </w:rPr>
              <w:tab/>
            </w:r>
            <w:r w:rsidR="00B76542" w:rsidRPr="009D5211">
              <w:rPr>
                <w:rStyle w:val="Hyperlnk"/>
                <w:noProof/>
              </w:rPr>
              <w:t>Consumed services</w:t>
            </w:r>
            <w:r w:rsidR="00B76542">
              <w:rPr>
                <w:noProof/>
                <w:webHidden/>
              </w:rPr>
              <w:tab/>
            </w:r>
            <w:r w:rsidR="00B76542">
              <w:rPr>
                <w:noProof/>
                <w:webHidden/>
              </w:rPr>
              <w:fldChar w:fldCharType="begin"/>
            </w:r>
            <w:r w:rsidR="00B76542">
              <w:rPr>
                <w:noProof/>
                <w:webHidden/>
              </w:rPr>
              <w:instrText xml:space="preserve"> PAGEREF _Toc106889638 \h </w:instrText>
            </w:r>
            <w:r w:rsidR="00B76542">
              <w:rPr>
                <w:noProof/>
                <w:webHidden/>
              </w:rPr>
            </w:r>
            <w:r w:rsidR="00B76542">
              <w:rPr>
                <w:noProof/>
                <w:webHidden/>
              </w:rPr>
              <w:fldChar w:fldCharType="separate"/>
            </w:r>
            <w:r w:rsidR="00B76542">
              <w:rPr>
                <w:noProof/>
                <w:webHidden/>
              </w:rPr>
              <w:t>5</w:t>
            </w:r>
            <w:r w:rsidR="00B76542">
              <w:rPr>
                <w:noProof/>
                <w:webHidden/>
              </w:rPr>
              <w:fldChar w:fldCharType="end"/>
            </w:r>
          </w:hyperlink>
        </w:p>
        <w:p w14:paraId="2F97436E" w14:textId="64A57405" w:rsidR="00B76542" w:rsidRDefault="00E06438">
          <w:pPr>
            <w:pStyle w:val="Innehll1"/>
            <w:tabs>
              <w:tab w:val="left" w:pos="480"/>
              <w:tab w:val="right" w:leader="dot" w:pos="8771"/>
            </w:tabs>
            <w:rPr>
              <w:b w:val="0"/>
              <w:bCs w:val="0"/>
              <w:i w:val="0"/>
              <w:iCs w:val="0"/>
              <w:noProof/>
              <w:lang w:eastAsia="en-GB"/>
            </w:rPr>
          </w:pPr>
          <w:hyperlink w:anchor="_Toc106889639" w:history="1">
            <w:r w:rsidR="00B76542" w:rsidRPr="009D5211">
              <w:rPr>
                <w:rStyle w:val="Hyperlnk"/>
                <w:noProof/>
              </w:rPr>
              <w:t>3.</w:t>
            </w:r>
            <w:r w:rsidR="00B76542">
              <w:rPr>
                <w:b w:val="0"/>
                <w:bCs w:val="0"/>
                <w:i w:val="0"/>
                <w:iCs w:val="0"/>
                <w:noProof/>
                <w:lang w:eastAsia="en-GB"/>
              </w:rPr>
              <w:tab/>
            </w:r>
            <w:r w:rsidR="00B76542" w:rsidRPr="009D5211">
              <w:rPr>
                <w:rStyle w:val="Hyperlnk"/>
                <w:noProof/>
              </w:rPr>
              <w:t>Security</w:t>
            </w:r>
            <w:r w:rsidR="00B76542">
              <w:rPr>
                <w:noProof/>
                <w:webHidden/>
              </w:rPr>
              <w:tab/>
            </w:r>
            <w:r w:rsidR="00B76542">
              <w:rPr>
                <w:noProof/>
                <w:webHidden/>
              </w:rPr>
              <w:fldChar w:fldCharType="begin"/>
            </w:r>
            <w:r w:rsidR="00B76542">
              <w:rPr>
                <w:noProof/>
                <w:webHidden/>
              </w:rPr>
              <w:instrText xml:space="preserve"> PAGEREF _Toc106889639 \h </w:instrText>
            </w:r>
            <w:r w:rsidR="00B76542">
              <w:rPr>
                <w:noProof/>
                <w:webHidden/>
              </w:rPr>
            </w:r>
            <w:r w:rsidR="00B76542">
              <w:rPr>
                <w:noProof/>
                <w:webHidden/>
              </w:rPr>
              <w:fldChar w:fldCharType="separate"/>
            </w:r>
            <w:r w:rsidR="00B76542">
              <w:rPr>
                <w:noProof/>
                <w:webHidden/>
              </w:rPr>
              <w:t>5</w:t>
            </w:r>
            <w:r w:rsidR="00B76542">
              <w:rPr>
                <w:noProof/>
                <w:webHidden/>
              </w:rPr>
              <w:fldChar w:fldCharType="end"/>
            </w:r>
          </w:hyperlink>
        </w:p>
        <w:p w14:paraId="59029CB0" w14:textId="67A0BA97" w:rsidR="00B76542" w:rsidRDefault="00E06438">
          <w:pPr>
            <w:pStyle w:val="Innehll1"/>
            <w:tabs>
              <w:tab w:val="left" w:pos="720"/>
              <w:tab w:val="right" w:leader="dot" w:pos="8771"/>
            </w:tabs>
            <w:rPr>
              <w:b w:val="0"/>
              <w:bCs w:val="0"/>
              <w:i w:val="0"/>
              <w:iCs w:val="0"/>
              <w:noProof/>
              <w:lang w:eastAsia="en-GB"/>
            </w:rPr>
          </w:pPr>
          <w:hyperlink w:anchor="_Toc106889640" w:history="1">
            <w:r w:rsidR="00B76542" w:rsidRPr="009D5211">
              <w:rPr>
                <w:rStyle w:val="Hyperlnk"/>
                <w:noProof/>
              </w:rPr>
              <w:t>3.1.</w:t>
            </w:r>
            <w:r w:rsidR="00B76542">
              <w:rPr>
                <w:b w:val="0"/>
                <w:bCs w:val="0"/>
                <w:i w:val="0"/>
                <w:iCs w:val="0"/>
                <w:noProof/>
                <w:lang w:eastAsia="en-GB"/>
              </w:rPr>
              <w:tab/>
            </w:r>
            <w:r w:rsidR="00B76542" w:rsidRPr="009D5211">
              <w:rPr>
                <w:rStyle w:val="Hyperlnk"/>
                <w:noProof/>
              </w:rPr>
              <w:t>Security Model</w:t>
            </w:r>
            <w:r w:rsidR="00B76542">
              <w:rPr>
                <w:noProof/>
                <w:webHidden/>
              </w:rPr>
              <w:tab/>
            </w:r>
            <w:r w:rsidR="00B76542">
              <w:rPr>
                <w:noProof/>
                <w:webHidden/>
              </w:rPr>
              <w:fldChar w:fldCharType="begin"/>
            </w:r>
            <w:r w:rsidR="00B76542">
              <w:rPr>
                <w:noProof/>
                <w:webHidden/>
              </w:rPr>
              <w:instrText xml:space="preserve"> PAGEREF _Toc106889640 \h </w:instrText>
            </w:r>
            <w:r w:rsidR="00B76542">
              <w:rPr>
                <w:noProof/>
                <w:webHidden/>
              </w:rPr>
            </w:r>
            <w:r w:rsidR="00B76542">
              <w:rPr>
                <w:noProof/>
                <w:webHidden/>
              </w:rPr>
              <w:fldChar w:fldCharType="separate"/>
            </w:r>
            <w:r w:rsidR="00B76542">
              <w:rPr>
                <w:noProof/>
                <w:webHidden/>
              </w:rPr>
              <w:t>5</w:t>
            </w:r>
            <w:r w:rsidR="00B76542">
              <w:rPr>
                <w:noProof/>
                <w:webHidden/>
              </w:rPr>
              <w:fldChar w:fldCharType="end"/>
            </w:r>
          </w:hyperlink>
        </w:p>
        <w:p w14:paraId="544201F3" w14:textId="5B221A65" w:rsidR="00B76542" w:rsidRDefault="00E06438">
          <w:pPr>
            <w:pStyle w:val="Innehll1"/>
            <w:tabs>
              <w:tab w:val="left" w:pos="480"/>
              <w:tab w:val="right" w:leader="dot" w:pos="8771"/>
            </w:tabs>
            <w:rPr>
              <w:b w:val="0"/>
              <w:bCs w:val="0"/>
              <w:i w:val="0"/>
              <w:iCs w:val="0"/>
              <w:noProof/>
              <w:lang w:eastAsia="en-GB"/>
            </w:rPr>
          </w:pPr>
          <w:hyperlink w:anchor="_Toc106889641" w:history="1">
            <w:r w:rsidR="00B76542" w:rsidRPr="009D5211">
              <w:rPr>
                <w:rStyle w:val="Hyperlnk"/>
                <w:noProof/>
              </w:rPr>
              <w:t>4.</w:t>
            </w:r>
            <w:r w:rsidR="00B76542">
              <w:rPr>
                <w:b w:val="0"/>
                <w:bCs w:val="0"/>
                <w:i w:val="0"/>
                <w:iCs w:val="0"/>
                <w:noProof/>
                <w:lang w:eastAsia="en-GB"/>
              </w:rPr>
              <w:tab/>
            </w:r>
            <w:r w:rsidR="00B76542" w:rsidRPr="009D5211">
              <w:rPr>
                <w:rStyle w:val="Hyperlnk"/>
                <w:noProof/>
              </w:rPr>
              <w:t>Revision history</w:t>
            </w:r>
            <w:r w:rsidR="00B76542">
              <w:rPr>
                <w:noProof/>
                <w:webHidden/>
              </w:rPr>
              <w:tab/>
            </w:r>
            <w:r w:rsidR="00B76542">
              <w:rPr>
                <w:noProof/>
                <w:webHidden/>
              </w:rPr>
              <w:fldChar w:fldCharType="begin"/>
            </w:r>
            <w:r w:rsidR="00B76542">
              <w:rPr>
                <w:noProof/>
                <w:webHidden/>
              </w:rPr>
              <w:instrText xml:space="preserve"> PAGEREF _Toc106889641 \h </w:instrText>
            </w:r>
            <w:r w:rsidR="00B76542">
              <w:rPr>
                <w:noProof/>
                <w:webHidden/>
              </w:rPr>
            </w:r>
            <w:r w:rsidR="00B76542">
              <w:rPr>
                <w:noProof/>
                <w:webHidden/>
              </w:rPr>
              <w:fldChar w:fldCharType="separate"/>
            </w:r>
            <w:r w:rsidR="00B76542">
              <w:rPr>
                <w:noProof/>
                <w:webHidden/>
              </w:rPr>
              <w:t>5</w:t>
            </w:r>
            <w:r w:rsidR="00B76542">
              <w:rPr>
                <w:noProof/>
                <w:webHidden/>
              </w:rPr>
              <w:fldChar w:fldCharType="end"/>
            </w:r>
          </w:hyperlink>
        </w:p>
        <w:p w14:paraId="0351A458" w14:textId="30C4A5F0" w:rsidR="00B76542" w:rsidRDefault="00E06438">
          <w:pPr>
            <w:pStyle w:val="Innehll1"/>
            <w:tabs>
              <w:tab w:val="left" w:pos="720"/>
              <w:tab w:val="right" w:leader="dot" w:pos="8771"/>
            </w:tabs>
            <w:rPr>
              <w:b w:val="0"/>
              <w:bCs w:val="0"/>
              <w:i w:val="0"/>
              <w:iCs w:val="0"/>
              <w:noProof/>
              <w:lang w:eastAsia="en-GB"/>
            </w:rPr>
          </w:pPr>
          <w:hyperlink w:anchor="_Toc106889642" w:history="1">
            <w:r w:rsidR="00B76542" w:rsidRPr="009D5211">
              <w:rPr>
                <w:rStyle w:val="Hyperlnk"/>
                <w:noProof/>
              </w:rPr>
              <w:t>4.1.</w:t>
            </w:r>
            <w:r w:rsidR="00B76542">
              <w:rPr>
                <w:b w:val="0"/>
                <w:bCs w:val="0"/>
                <w:i w:val="0"/>
                <w:iCs w:val="0"/>
                <w:noProof/>
                <w:lang w:eastAsia="en-GB"/>
              </w:rPr>
              <w:tab/>
            </w:r>
            <w:r w:rsidR="00B76542" w:rsidRPr="009D5211">
              <w:rPr>
                <w:rStyle w:val="Hyperlnk"/>
                <w:noProof/>
              </w:rPr>
              <w:t>Amendments</w:t>
            </w:r>
            <w:r w:rsidR="00B76542">
              <w:rPr>
                <w:noProof/>
                <w:webHidden/>
              </w:rPr>
              <w:tab/>
            </w:r>
            <w:r w:rsidR="00B76542">
              <w:rPr>
                <w:noProof/>
                <w:webHidden/>
              </w:rPr>
              <w:fldChar w:fldCharType="begin"/>
            </w:r>
            <w:r w:rsidR="00B76542">
              <w:rPr>
                <w:noProof/>
                <w:webHidden/>
              </w:rPr>
              <w:instrText xml:space="preserve"> PAGEREF _Toc106889642 \h </w:instrText>
            </w:r>
            <w:r w:rsidR="00B76542">
              <w:rPr>
                <w:noProof/>
                <w:webHidden/>
              </w:rPr>
            </w:r>
            <w:r w:rsidR="00B76542">
              <w:rPr>
                <w:noProof/>
                <w:webHidden/>
              </w:rPr>
              <w:fldChar w:fldCharType="separate"/>
            </w:r>
            <w:r w:rsidR="00B76542">
              <w:rPr>
                <w:noProof/>
                <w:webHidden/>
              </w:rPr>
              <w:t>5</w:t>
            </w:r>
            <w:r w:rsidR="00B76542">
              <w:rPr>
                <w:noProof/>
                <w:webHidden/>
              </w:rPr>
              <w:fldChar w:fldCharType="end"/>
            </w:r>
          </w:hyperlink>
        </w:p>
        <w:p w14:paraId="6E1A6802" w14:textId="2313801A" w:rsidR="00B76542" w:rsidRDefault="00E06438">
          <w:pPr>
            <w:pStyle w:val="Innehll1"/>
            <w:tabs>
              <w:tab w:val="left" w:pos="720"/>
              <w:tab w:val="right" w:leader="dot" w:pos="8771"/>
            </w:tabs>
            <w:rPr>
              <w:b w:val="0"/>
              <w:bCs w:val="0"/>
              <w:i w:val="0"/>
              <w:iCs w:val="0"/>
              <w:noProof/>
              <w:lang w:eastAsia="en-GB"/>
            </w:rPr>
          </w:pPr>
          <w:hyperlink w:anchor="_Toc106889643" w:history="1">
            <w:r w:rsidR="00B76542" w:rsidRPr="009D5211">
              <w:rPr>
                <w:rStyle w:val="Hyperlnk"/>
                <w:noProof/>
              </w:rPr>
              <w:t>4.2.</w:t>
            </w:r>
            <w:r w:rsidR="00B76542">
              <w:rPr>
                <w:b w:val="0"/>
                <w:bCs w:val="0"/>
                <w:i w:val="0"/>
                <w:iCs w:val="0"/>
                <w:noProof/>
                <w:lang w:eastAsia="en-GB"/>
              </w:rPr>
              <w:tab/>
            </w:r>
            <w:r w:rsidR="00B76542" w:rsidRPr="009D5211">
              <w:rPr>
                <w:rStyle w:val="Hyperlnk"/>
                <w:noProof/>
              </w:rPr>
              <w:t>Quality Assurance</w:t>
            </w:r>
            <w:r w:rsidR="00B76542">
              <w:rPr>
                <w:noProof/>
                <w:webHidden/>
              </w:rPr>
              <w:tab/>
            </w:r>
            <w:r w:rsidR="00B76542">
              <w:rPr>
                <w:noProof/>
                <w:webHidden/>
              </w:rPr>
              <w:fldChar w:fldCharType="begin"/>
            </w:r>
            <w:r w:rsidR="00B76542">
              <w:rPr>
                <w:noProof/>
                <w:webHidden/>
              </w:rPr>
              <w:instrText xml:space="preserve"> PAGEREF _Toc106889643 \h </w:instrText>
            </w:r>
            <w:r w:rsidR="00B76542">
              <w:rPr>
                <w:noProof/>
                <w:webHidden/>
              </w:rPr>
            </w:r>
            <w:r w:rsidR="00B76542">
              <w:rPr>
                <w:noProof/>
                <w:webHidden/>
              </w:rPr>
              <w:fldChar w:fldCharType="separate"/>
            </w:r>
            <w:r w:rsidR="00B76542">
              <w:rPr>
                <w:noProof/>
                <w:webHidden/>
              </w:rPr>
              <w:t>6</w:t>
            </w:r>
            <w:r w:rsidR="00B76542">
              <w:rPr>
                <w:noProof/>
                <w:webHidden/>
              </w:rPr>
              <w:fldChar w:fldCharType="end"/>
            </w:r>
          </w:hyperlink>
        </w:p>
        <w:p w14:paraId="1B1A34B5" w14:textId="0614FCBC" w:rsidR="00813A46" w:rsidRDefault="00813A46">
          <w:r>
            <w:rPr>
              <w:b/>
              <w:bCs/>
              <w:noProof/>
            </w:rPr>
            <w:fldChar w:fldCharType="end"/>
          </w:r>
        </w:p>
      </w:sdtContent>
    </w:sdt>
    <w:p w14:paraId="1A58E05B" w14:textId="77777777" w:rsidR="00493EFD" w:rsidRDefault="00493EFD">
      <w:pPr>
        <w:rPr>
          <w:rFonts w:ascii="Calibri" w:eastAsia="MS PGothic" w:hAnsi="Calibri" w:cs="Lucida Grande"/>
          <w:b/>
          <w:sz w:val="20"/>
          <w:szCs w:val="22"/>
          <w:lang w:val="en-GB" w:eastAsia="en-US"/>
        </w:rPr>
      </w:pPr>
      <w:r w:rsidRPr="00813A46">
        <w:rPr>
          <w:b/>
          <w:sz w:val="20"/>
          <w:szCs w:val="22"/>
          <w:lang w:val="en-US"/>
        </w:rPr>
        <w:br w:type="page"/>
      </w:r>
    </w:p>
    <w:p w14:paraId="2411458C" w14:textId="17CC04E5" w:rsidR="00A02DDF" w:rsidRDefault="004349AE" w:rsidP="00D17442">
      <w:pPr>
        <w:pStyle w:val="Rubrik"/>
      </w:pPr>
      <w:bookmarkStart w:id="8" w:name="_Toc106889631"/>
      <w:r w:rsidRPr="00813A46">
        <w:lastRenderedPageBreak/>
        <w:t>Overview</w:t>
      </w:r>
      <w:bookmarkEnd w:id="8"/>
    </w:p>
    <w:p w14:paraId="1E9F033A" w14:textId="4F8E48F1" w:rsidR="00D17442" w:rsidRDefault="00052376" w:rsidP="00D17442">
      <w:pPr>
        <w:pStyle w:val="Brdtext"/>
      </w:pPr>
      <w:r>
        <w:t>This document describes the Authorization core system, which provides centralized and delegated authorization and management capabilities of the authorization.</w:t>
      </w:r>
    </w:p>
    <w:p w14:paraId="656954A4" w14:textId="7F04A2BF" w:rsidR="007E6252" w:rsidRPr="00052376" w:rsidRDefault="007E6252" w:rsidP="00D17442">
      <w:pPr>
        <w:pStyle w:val="Brdtext"/>
      </w:pPr>
      <w:r>
        <w:t xml:space="preserve">The rest of this document is organized as follows. In Section </w:t>
      </w:r>
      <w:r>
        <w:fldChar w:fldCharType="begin"/>
      </w:r>
      <w:r>
        <w:instrText xml:space="preserve"> REF _Ref106886091 \r \h </w:instrText>
      </w:r>
      <w:r>
        <w:fldChar w:fldCharType="separate"/>
      </w:r>
      <w:r>
        <w:t>1.1</w:t>
      </w:r>
      <w:r>
        <w:fldChar w:fldCharType="end"/>
      </w:r>
      <w:r>
        <w:t xml:space="preserve">, we reference major prior art capabilities of the system. In Section </w:t>
      </w:r>
      <w:r>
        <w:fldChar w:fldCharType="begin"/>
      </w:r>
      <w:r>
        <w:instrText xml:space="preserve"> REF _Ref106886114 \r \h </w:instrText>
      </w:r>
      <w:r>
        <w:fldChar w:fldCharType="separate"/>
      </w:r>
      <w:r>
        <w:t>1.2</w:t>
      </w:r>
      <w:r>
        <w:fldChar w:fldCharType="end"/>
      </w:r>
      <w:r>
        <w:t xml:space="preserve">, we describe the intended usage of the system. In Section </w:t>
      </w:r>
      <w:r>
        <w:fldChar w:fldCharType="begin"/>
      </w:r>
      <w:r>
        <w:instrText xml:space="preserve"> REF _Ref106886134 \r \h </w:instrText>
      </w:r>
      <w:r>
        <w:fldChar w:fldCharType="separate"/>
      </w:r>
      <w:r>
        <w:t>1.3</w:t>
      </w:r>
      <w:r>
        <w:fldChar w:fldCharType="end"/>
      </w:r>
      <w:r>
        <w:t xml:space="preserve">, we describe fundamental properties provided by the system. In Section </w:t>
      </w:r>
      <w:r>
        <w:fldChar w:fldCharType="begin"/>
      </w:r>
      <w:r>
        <w:instrText xml:space="preserve"> REF _Ref106886154 \r \h </w:instrText>
      </w:r>
      <w:r>
        <w:fldChar w:fldCharType="separate"/>
      </w:r>
      <w:r>
        <w:t>1.4</w:t>
      </w:r>
      <w:r>
        <w:fldChar w:fldCharType="end"/>
      </w:r>
      <w:r>
        <w:t xml:space="preserve">, we describe de-limitations of capabilities of the system. In Section </w:t>
      </w:r>
      <w:r>
        <w:fldChar w:fldCharType="begin"/>
      </w:r>
      <w:r>
        <w:instrText xml:space="preserve"> REF _Ref106886171 \r \h </w:instrText>
      </w:r>
      <w:r>
        <w:fldChar w:fldCharType="separate"/>
      </w:r>
      <w:r>
        <w:t>2</w:t>
      </w:r>
      <w:r>
        <w:fldChar w:fldCharType="end"/>
      </w:r>
      <w:r>
        <w:t xml:space="preserve">, we describe the abstract service functions consumed or produced by the system. In Section </w:t>
      </w:r>
      <w:r>
        <w:fldChar w:fldCharType="begin"/>
      </w:r>
      <w:r>
        <w:instrText xml:space="preserve"> REF _Ref106886182 \r \h </w:instrText>
      </w:r>
      <w:r>
        <w:fldChar w:fldCharType="separate"/>
      </w:r>
      <w:r>
        <w:t>3</w:t>
      </w:r>
      <w:r>
        <w:fldChar w:fldCharType="end"/>
      </w:r>
      <w:r>
        <w:t>, we describe the security capabilities of the system.</w:t>
      </w:r>
    </w:p>
    <w:p w14:paraId="3EED329A" w14:textId="1B6B3CE2" w:rsidR="00215829" w:rsidRDefault="00215829" w:rsidP="00D17442">
      <w:pPr>
        <w:pStyle w:val="Rubrik1"/>
      </w:pPr>
      <w:bookmarkStart w:id="9" w:name="_Ref106886091"/>
      <w:bookmarkStart w:id="10" w:name="_Toc106889632"/>
      <w:r>
        <w:t>Significant prior art</w:t>
      </w:r>
      <w:bookmarkEnd w:id="9"/>
      <w:bookmarkEnd w:id="10"/>
    </w:p>
    <w:p w14:paraId="385FAFB4" w14:textId="4CDDA89A" w:rsidR="001A4A51" w:rsidRDefault="001A4A51" w:rsidP="00D17442">
      <w:pPr>
        <w:pStyle w:val="Brdtext"/>
      </w:pPr>
      <w:r>
        <w:t xml:space="preserve">This system description is derived from </w:t>
      </w:r>
      <w:r w:rsidR="008523A1">
        <w:t xml:space="preserve">the </w:t>
      </w:r>
      <w:r w:rsidR="007C16B9">
        <w:t>Authorization</w:t>
      </w:r>
      <w:r w:rsidR="008523A1">
        <w:t xml:space="preserve"> systems used in version 4 of the Arrowhead Framework</w:t>
      </w:r>
      <w:r w:rsidR="007C16B9">
        <w:t xml:space="preserve"> and studies of </w:t>
      </w:r>
      <w:r w:rsidR="00C84C9B">
        <w:t>existing</w:t>
      </w:r>
      <w:r w:rsidR="007C16B9">
        <w:t xml:space="preserve"> of</w:t>
      </w:r>
      <w:r w:rsidR="006A35DB">
        <w:t>f</w:t>
      </w:r>
      <w:r w:rsidR="00C84C9B">
        <w:t>-</w:t>
      </w:r>
      <w:r w:rsidR="007C16B9">
        <w:t>the</w:t>
      </w:r>
      <w:r w:rsidR="00C84C9B">
        <w:t>-</w:t>
      </w:r>
      <w:r w:rsidR="007C16B9">
        <w:t>shelf authorization systems</w:t>
      </w:r>
      <w:r w:rsidR="007E2F69">
        <w:t>.</w:t>
      </w:r>
    </w:p>
    <w:p w14:paraId="7A4F6820" w14:textId="0BC23A22" w:rsidR="00215829" w:rsidRDefault="00215829" w:rsidP="00D17442">
      <w:pPr>
        <w:pStyle w:val="Rubrik1"/>
      </w:pPr>
      <w:bookmarkStart w:id="11" w:name="_Ref106886114"/>
      <w:bookmarkStart w:id="12" w:name="_Toc106889633"/>
      <w:r>
        <w:t>How this system is meant to be used</w:t>
      </w:r>
      <w:bookmarkEnd w:id="11"/>
      <w:bookmarkEnd w:id="12"/>
    </w:p>
    <w:p w14:paraId="60CE03E5" w14:textId="58EBB2FF" w:rsidR="00FF3602" w:rsidRDefault="005C7F55" w:rsidP="00D17442">
      <w:pPr>
        <w:pStyle w:val="Brdtext"/>
      </w:pPr>
      <w:r>
        <w:t xml:space="preserve">The authorization core system is a system that allows an </w:t>
      </w:r>
      <w:r w:rsidR="00283027">
        <w:t xml:space="preserve">administrator of an </w:t>
      </w:r>
      <w:r>
        <w:t>Arrowhead Local Cloud to manage authorization of interaction between different systems in the cloud in a central place.</w:t>
      </w:r>
      <w:r w:rsidR="00283027">
        <w:t xml:space="preserve"> In turn, it allows systems in the local cloud to authorize access to </w:t>
      </w:r>
      <w:r w:rsidR="007802DC">
        <w:t xml:space="preserve">its provided </w:t>
      </w:r>
      <w:r w:rsidR="00283027">
        <w:t>services.</w:t>
      </w:r>
      <w:r w:rsidR="00B76542">
        <w:t xml:space="preserve"> This can be done in a centralized way and a delegated way. In the following diagram the interactions and what role the authorization system plays for registration, management and delegated authorization are shown. </w:t>
      </w:r>
    </w:p>
    <w:p w14:paraId="6FF3BD8D" w14:textId="30F0A991" w:rsidR="00B76542" w:rsidRPr="007E2F69" w:rsidRDefault="00B76542" w:rsidP="00D17442">
      <w:pPr>
        <w:pStyle w:val="Brdtext"/>
      </w:pPr>
      <w:r>
        <w:rPr>
          <w:noProof/>
        </w:rPr>
        <w:drawing>
          <wp:inline distT="0" distB="0" distL="0" distR="0" wp14:anchorId="1BA5E13E" wp14:editId="4BF118A3">
            <wp:extent cx="4268686" cy="2848708"/>
            <wp:effectExtent l="0" t="0" r="0"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3"/>
                    <a:stretch>
                      <a:fillRect/>
                    </a:stretch>
                  </pic:blipFill>
                  <pic:spPr>
                    <a:xfrm>
                      <a:off x="0" y="0"/>
                      <a:ext cx="4334698" cy="2892761"/>
                    </a:xfrm>
                    <a:prstGeom prst="rect">
                      <a:avLst/>
                    </a:prstGeom>
                  </pic:spPr>
                </pic:pic>
              </a:graphicData>
            </a:graphic>
          </wp:inline>
        </w:drawing>
      </w:r>
    </w:p>
    <w:p w14:paraId="7CC337EB" w14:textId="2A3D2F66" w:rsidR="00215829" w:rsidRDefault="00215829" w:rsidP="00D17442">
      <w:pPr>
        <w:pStyle w:val="Rubrik1"/>
      </w:pPr>
      <w:bookmarkStart w:id="13" w:name="_Ref106886134"/>
      <w:bookmarkStart w:id="14" w:name="_Toc106889634"/>
      <w:r>
        <w:lastRenderedPageBreak/>
        <w:t>System functionalities and properties</w:t>
      </w:r>
      <w:bookmarkEnd w:id="13"/>
      <w:bookmarkEnd w:id="14"/>
    </w:p>
    <w:p w14:paraId="20A24098" w14:textId="1AFCF627" w:rsidR="00F57DFE" w:rsidRDefault="00F57DFE" w:rsidP="00D17442">
      <w:pPr>
        <w:pStyle w:val="Brdtext"/>
      </w:pPr>
      <w:r>
        <w:t>The system offers three different functionalities. First, it offers a way to control whether a system is allowed to interact with a provided service of another system. This is done via the Authorization Control service. This can be used by either the consuming system to pre-emptively ensure it is allowed to call the service or by the service provider to authorize an inbound request.</w:t>
      </w:r>
    </w:p>
    <w:p w14:paraId="085024D0" w14:textId="4446B536" w:rsidR="007C16B9" w:rsidRDefault="00F57DFE" w:rsidP="00D17442">
      <w:pPr>
        <w:pStyle w:val="Brdtext"/>
      </w:pPr>
      <w:r>
        <w:t xml:space="preserve">Second, the system offers </w:t>
      </w:r>
      <w:r w:rsidR="00FA543D">
        <w:t>a way for two systems to authorize requests between each other without the authorization system being a synchronous dependency in the critical request path. This is done using proof-of-access obtained and verified via the Delegated Authorization service.</w:t>
      </w:r>
    </w:p>
    <w:p w14:paraId="1A02B772" w14:textId="793C8D7B" w:rsidR="00FA543D" w:rsidRPr="007C16B9" w:rsidRDefault="00FA543D" w:rsidP="00D17442">
      <w:pPr>
        <w:pStyle w:val="Brdtext"/>
      </w:pPr>
      <w:r>
        <w:t>Finally, the system offers a service to manage the underlying authorization rules used by the two previous services. This service, Authorization Management, would be used by an administrator, which could be either a system (</w:t>
      </w:r>
      <w:del w:id="15" w:author="Henrik Bylund" w:date="2022-06-28T12:27:00Z">
        <w:r w:rsidDel="00820A8C">
          <w:delText>e.g.</w:delText>
        </w:r>
      </w:del>
      <w:ins w:id="16" w:author="Henrik Bylund" w:date="2022-06-28T12:27:00Z">
        <w:r w:rsidR="00820A8C">
          <w:t>e.g.,</w:t>
        </w:r>
      </w:ins>
      <w:r>
        <w:t xml:space="preserve"> an administration UI) or a person directly interacting with the service. </w:t>
      </w:r>
    </w:p>
    <w:p w14:paraId="4F38414B" w14:textId="196F134C" w:rsidR="00215829" w:rsidRDefault="00215829" w:rsidP="00D17442">
      <w:pPr>
        <w:pStyle w:val="Rubrik1"/>
      </w:pPr>
      <w:bookmarkStart w:id="17" w:name="_Ref106886154"/>
      <w:bookmarkStart w:id="18" w:name="_Toc106889635"/>
      <w:r>
        <w:t>Important delimitations</w:t>
      </w:r>
      <w:bookmarkEnd w:id="17"/>
      <w:bookmarkEnd w:id="18"/>
    </w:p>
    <w:p w14:paraId="502DB318" w14:textId="03244968" w:rsidR="00356ADC" w:rsidRDefault="005C7F55" w:rsidP="00D17442">
      <w:pPr>
        <w:pStyle w:val="Brdtext"/>
      </w:pPr>
      <w:r>
        <w:t xml:space="preserve">This document describes the authorization system as a separate system. However, in practise, authorization capabilities are typically </w:t>
      </w:r>
      <w:r w:rsidR="009A7472">
        <w:t xml:space="preserve">combined with authentication and audit. While this is an option this document makes no such </w:t>
      </w:r>
      <w:r w:rsidR="00F70C8F">
        <w:t>assumption,</w:t>
      </w:r>
      <w:r w:rsidR="009A7472">
        <w:t xml:space="preserve"> and the authorization </w:t>
      </w:r>
      <w:r w:rsidR="00F70C8F">
        <w:t>system</w:t>
      </w:r>
      <w:r w:rsidR="009A7472">
        <w:t xml:space="preserve"> must be able to work independently. </w:t>
      </w:r>
    </w:p>
    <w:p w14:paraId="4D837425" w14:textId="5B219A73" w:rsidR="0041576F" w:rsidRPr="00813A46" w:rsidRDefault="00750752" w:rsidP="00D17442">
      <w:pPr>
        <w:pStyle w:val="Rubrik"/>
      </w:pPr>
      <w:bookmarkStart w:id="19" w:name="_Ref106886171"/>
      <w:bookmarkStart w:id="20" w:name="_Toc106889636"/>
      <w:r w:rsidRPr="00813A46">
        <w:t>Services</w:t>
      </w:r>
      <w:bookmarkEnd w:id="19"/>
      <w:bookmarkEnd w:id="20"/>
    </w:p>
    <w:p w14:paraId="23DFFB53" w14:textId="02D5B2C5" w:rsidR="0028645C" w:rsidRDefault="00107A43" w:rsidP="00D17442">
      <w:pPr>
        <w:pStyle w:val="Brdtext"/>
      </w:pPr>
      <w:r>
        <w:t xml:space="preserve">The </w:t>
      </w:r>
      <w:r w:rsidR="00F70C8F">
        <w:t>Authorization system</w:t>
      </w:r>
      <w:r>
        <w:t xml:space="preserve"> should produce services </w:t>
      </w:r>
      <w:r w:rsidR="00F70C8F">
        <w:t xml:space="preserve">to perform authorization in a centralized (Authorization Control) and a </w:t>
      </w:r>
      <w:r w:rsidR="00FA543D">
        <w:t>delegated</w:t>
      </w:r>
      <w:r w:rsidR="00F70C8F">
        <w:t xml:space="preserve"> (Delegated Authorization) way as well to manage the authorization rules (Authorization Management). For the Authorization system to advertise its existence in the local cloud, the system registers itself in the service registry using the service discovery service.</w:t>
      </w:r>
    </w:p>
    <w:p w14:paraId="5B37DCD2" w14:textId="5C5CB07C" w:rsidR="00A0480B" w:rsidRDefault="00A0480B" w:rsidP="00D17442">
      <w:pPr>
        <w:pStyle w:val="Brdtext"/>
      </w:pPr>
      <w:r>
        <w:rPr>
          <w:noProof/>
        </w:rPr>
        <w:drawing>
          <wp:anchor distT="0" distB="0" distL="114300" distR="114300" simplePos="0" relativeHeight="251658240" behindDoc="0" locked="0" layoutInCell="1" allowOverlap="1" wp14:anchorId="5F6ABA48" wp14:editId="4B7ED921">
            <wp:simplePos x="1257300" y="7508631"/>
            <wp:positionH relativeFrom="column">
              <wp:align>left</wp:align>
            </wp:positionH>
            <wp:positionV relativeFrom="paragraph">
              <wp:align>top</wp:align>
            </wp:positionV>
            <wp:extent cx="2145323" cy="1637724"/>
            <wp:effectExtent l="0" t="0" r="1270" b="635"/>
            <wp:wrapSquare wrapText="bothSides"/>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14"/>
                    <a:stretch>
                      <a:fillRect/>
                    </a:stretch>
                  </pic:blipFill>
                  <pic:spPr>
                    <a:xfrm>
                      <a:off x="0" y="0"/>
                      <a:ext cx="2145323" cy="1637724"/>
                    </a:xfrm>
                    <a:prstGeom prst="rect">
                      <a:avLst/>
                    </a:prstGeom>
                  </pic:spPr>
                </pic:pic>
              </a:graphicData>
            </a:graphic>
          </wp:anchor>
        </w:drawing>
      </w:r>
      <w:r w:rsidR="00B76542">
        <w:br w:type="textWrapping" w:clear="all"/>
      </w:r>
    </w:p>
    <w:p w14:paraId="754A578A" w14:textId="2ADAA2F4" w:rsidR="00215829" w:rsidRDefault="00215829" w:rsidP="00D17442">
      <w:pPr>
        <w:pStyle w:val="Rubrik1"/>
      </w:pPr>
      <w:bookmarkStart w:id="21" w:name="_Toc106889637"/>
      <w:r>
        <w:lastRenderedPageBreak/>
        <w:t>Produced services</w:t>
      </w:r>
      <w:bookmarkEnd w:id="21"/>
    </w:p>
    <w:p w14:paraId="114BDF91" w14:textId="34288C37" w:rsidR="00A44937" w:rsidRDefault="00A44937" w:rsidP="00D17442">
      <w:pPr>
        <w:pStyle w:val="Brdtext"/>
      </w:pPr>
      <w:r>
        <w:t xml:space="preserve">The </w:t>
      </w:r>
      <w:r w:rsidR="0072789F">
        <w:t xml:space="preserve">Authorization system </w:t>
      </w:r>
      <w:r>
        <w:t>produces the following services:</w:t>
      </w:r>
    </w:p>
    <w:tbl>
      <w:tblPr>
        <w:tblStyle w:val="Rutntstabell4"/>
        <w:tblW w:w="8500" w:type="dxa"/>
        <w:tblLook w:val="04A0" w:firstRow="1" w:lastRow="0" w:firstColumn="1" w:lastColumn="0" w:noHBand="0" w:noVBand="1"/>
      </w:tblPr>
      <w:tblGrid>
        <w:gridCol w:w="4106"/>
        <w:gridCol w:w="4394"/>
      </w:tblGrid>
      <w:tr w:rsidR="00EA5C51" w14:paraId="62A788E1" w14:textId="09209E07" w:rsidTr="00EA5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94D7612" w14:textId="0A63FF4B" w:rsidR="00EA5C51" w:rsidRPr="00D17442" w:rsidRDefault="00EA5C51" w:rsidP="00D17442">
            <w:pPr>
              <w:pStyle w:val="Table"/>
            </w:pPr>
            <w:r w:rsidRPr="00D17442">
              <w:t>Service name</w:t>
            </w:r>
          </w:p>
        </w:tc>
        <w:tc>
          <w:tcPr>
            <w:tcW w:w="4394" w:type="dxa"/>
          </w:tcPr>
          <w:p w14:paraId="1BB750E8" w14:textId="3D18B3B1" w:rsidR="00EA5C51" w:rsidRPr="00D17442" w:rsidRDefault="00EA5C51" w:rsidP="00D17442">
            <w:pPr>
              <w:pStyle w:val="Table"/>
              <w:cnfStyle w:val="100000000000" w:firstRow="1" w:lastRow="0" w:firstColumn="0" w:lastColumn="0" w:oddVBand="0" w:evenVBand="0" w:oddHBand="0" w:evenHBand="0" w:firstRowFirstColumn="0" w:firstRowLastColumn="0" w:lastRowFirstColumn="0" w:lastRowLastColumn="0"/>
            </w:pPr>
            <w:r w:rsidRPr="00D17442">
              <w:t>SD</w:t>
            </w:r>
          </w:p>
        </w:tc>
      </w:tr>
      <w:tr w:rsidR="00EA5C51" w14:paraId="53E1256E" w14:textId="67D95887" w:rsidTr="00EA5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03B0D35" w14:textId="3821B165" w:rsidR="00EA5C51" w:rsidRPr="00D17442" w:rsidRDefault="00AF45A2" w:rsidP="00D17442">
            <w:pPr>
              <w:pStyle w:val="Table"/>
            </w:pPr>
            <w:r w:rsidRPr="00D17442">
              <w:t>Authorization C</w:t>
            </w:r>
            <w:r w:rsidR="0072789F" w:rsidRPr="00D17442">
              <w:t>ontrol</w:t>
            </w:r>
          </w:p>
        </w:tc>
        <w:tc>
          <w:tcPr>
            <w:tcW w:w="4394" w:type="dxa"/>
          </w:tcPr>
          <w:p w14:paraId="0476928F" w14:textId="76A364C5" w:rsidR="00EA5C51" w:rsidRPr="00D17442" w:rsidRDefault="00EA5C51" w:rsidP="00D17442">
            <w:pPr>
              <w:pStyle w:val="Table"/>
              <w:cnfStyle w:val="000000100000" w:firstRow="0" w:lastRow="0" w:firstColumn="0" w:lastColumn="0" w:oddVBand="0" w:evenVBand="0" w:oddHBand="1" w:evenHBand="0" w:firstRowFirstColumn="0" w:firstRowLastColumn="0" w:lastRowFirstColumn="0" w:lastRowLastColumn="0"/>
            </w:pPr>
            <w:r w:rsidRPr="00D17442">
              <w:t xml:space="preserve">SD </w:t>
            </w:r>
            <w:r w:rsidR="0072789F" w:rsidRPr="00D17442">
              <w:t>Authorization Control</w:t>
            </w:r>
          </w:p>
        </w:tc>
      </w:tr>
      <w:tr w:rsidR="00EA5C51" w14:paraId="15F86DA6" w14:textId="77777777" w:rsidTr="00EA5C51">
        <w:tc>
          <w:tcPr>
            <w:cnfStyle w:val="001000000000" w:firstRow="0" w:lastRow="0" w:firstColumn="1" w:lastColumn="0" w:oddVBand="0" w:evenVBand="0" w:oddHBand="0" w:evenHBand="0" w:firstRowFirstColumn="0" w:firstRowLastColumn="0" w:lastRowFirstColumn="0" w:lastRowLastColumn="0"/>
            <w:tcW w:w="4106" w:type="dxa"/>
          </w:tcPr>
          <w:p w14:paraId="230EF134" w14:textId="714D2ACB" w:rsidR="00EA5C51" w:rsidRPr="00D17442" w:rsidRDefault="007C16B9" w:rsidP="00D17442">
            <w:pPr>
              <w:pStyle w:val="Table"/>
            </w:pPr>
            <w:r w:rsidRPr="00D17442">
              <w:t>Delegated Authorization</w:t>
            </w:r>
          </w:p>
        </w:tc>
        <w:tc>
          <w:tcPr>
            <w:tcW w:w="4394" w:type="dxa"/>
          </w:tcPr>
          <w:p w14:paraId="0F480A05" w14:textId="6358FCFB" w:rsidR="00EA5C51" w:rsidRPr="00D17442" w:rsidRDefault="00961351" w:rsidP="00D17442">
            <w:pPr>
              <w:pStyle w:val="Table"/>
              <w:cnfStyle w:val="000000000000" w:firstRow="0" w:lastRow="0" w:firstColumn="0" w:lastColumn="0" w:oddVBand="0" w:evenVBand="0" w:oddHBand="0" w:evenHBand="0" w:firstRowFirstColumn="0" w:firstRowLastColumn="0" w:lastRowFirstColumn="0" w:lastRowLastColumn="0"/>
            </w:pPr>
            <w:r w:rsidRPr="00D17442">
              <w:t xml:space="preserve">SD </w:t>
            </w:r>
            <w:r w:rsidR="00E507E9" w:rsidRPr="00D17442">
              <w:t>Delegated Authorization</w:t>
            </w:r>
          </w:p>
        </w:tc>
      </w:tr>
      <w:tr w:rsidR="00E507E9" w14:paraId="2B00E50D" w14:textId="77777777" w:rsidTr="00EA5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C09BC3A" w14:textId="57ECFC8C" w:rsidR="00E507E9" w:rsidRPr="00D17442" w:rsidRDefault="0072789F" w:rsidP="00D17442">
            <w:pPr>
              <w:pStyle w:val="Table"/>
            </w:pPr>
            <w:r w:rsidRPr="00D17442">
              <w:t xml:space="preserve">Authorization </w:t>
            </w:r>
            <w:r w:rsidR="00E507E9" w:rsidRPr="00D17442">
              <w:t>Management</w:t>
            </w:r>
          </w:p>
        </w:tc>
        <w:tc>
          <w:tcPr>
            <w:tcW w:w="4394" w:type="dxa"/>
          </w:tcPr>
          <w:p w14:paraId="0C86D0B2" w14:textId="45BF890E" w:rsidR="00E507E9" w:rsidRPr="00D17442" w:rsidRDefault="0072789F" w:rsidP="00D17442">
            <w:pPr>
              <w:pStyle w:val="Table"/>
              <w:cnfStyle w:val="000000100000" w:firstRow="0" w:lastRow="0" w:firstColumn="0" w:lastColumn="0" w:oddVBand="0" w:evenVBand="0" w:oddHBand="1" w:evenHBand="0" w:firstRowFirstColumn="0" w:firstRowLastColumn="0" w:lastRowFirstColumn="0" w:lastRowLastColumn="0"/>
            </w:pPr>
            <w:r w:rsidRPr="00D17442">
              <w:t>SD Authorization Management</w:t>
            </w:r>
          </w:p>
        </w:tc>
      </w:tr>
    </w:tbl>
    <w:p w14:paraId="6CAA95EC" w14:textId="77777777" w:rsidR="00A44937" w:rsidRPr="00A44937" w:rsidRDefault="00A44937" w:rsidP="00D17442">
      <w:pPr>
        <w:pStyle w:val="Brdtext"/>
      </w:pPr>
    </w:p>
    <w:p w14:paraId="3BFE57CB" w14:textId="3B949E06" w:rsidR="00215829" w:rsidRDefault="00215829" w:rsidP="00D17442">
      <w:pPr>
        <w:pStyle w:val="Rubrik1"/>
      </w:pPr>
      <w:bookmarkStart w:id="22" w:name="_Toc106889638"/>
      <w:r>
        <w:t>Consumed services</w:t>
      </w:r>
      <w:bookmarkEnd w:id="22"/>
    </w:p>
    <w:p w14:paraId="0DD94C7A" w14:textId="02B72051" w:rsidR="007C16B9" w:rsidRDefault="007C16B9" w:rsidP="00D17442">
      <w:pPr>
        <w:pStyle w:val="Brdtext"/>
      </w:pPr>
      <w:r>
        <w:t>The Authorization system consumes the following services:</w:t>
      </w:r>
    </w:p>
    <w:tbl>
      <w:tblPr>
        <w:tblStyle w:val="Rutntstabell4"/>
        <w:tblW w:w="8500" w:type="dxa"/>
        <w:tblLook w:val="04A0" w:firstRow="1" w:lastRow="0" w:firstColumn="1" w:lastColumn="0" w:noHBand="0" w:noVBand="1"/>
      </w:tblPr>
      <w:tblGrid>
        <w:gridCol w:w="4106"/>
        <w:gridCol w:w="4394"/>
      </w:tblGrid>
      <w:tr w:rsidR="007C16B9" w14:paraId="163695AB" w14:textId="77777777" w:rsidTr="005E4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6457A881" w14:textId="77777777" w:rsidR="007C16B9" w:rsidRDefault="007C16B9" w:rsidP="00D17442">
            <w:pPr>
              <w:pStyle w:val="Table"/>
            </w:pPr>
            <w:r>
              <w:t>Service name</w:t>
            </w:r>
          </w:p>
        </w:tc>
        <w:tc>
          <w:tcPr>
            <w:tcW w:w="4394" w:type="dxa"/>
          </w:tcPr>
          <w:p w14:paraId="11E841F2" w14:textId="77777777" w:rsidR="007C16B9" w:rsidRDefault="007C16B9" w:rsidP="00D17442">
            <w:pPr>
              <w:pStyle w:val="Table"/>
              <w:cnfStyle w:val="100000000000" w:firstRow="1" w:lastRow="0" w:firstColumn="0" w:lastColumn="0" w:oddVBand="0" w:evenVBand="0" w:oddHBand="0" w:evenHBand="0" w:firstRowFirstColumn="0" w:firstRowLastColumn="0" w:lastRowFirstColumn="0" w:lastRowLastColumn="0"/>
            </w:pPr>
            <w:r>
              <w:t>SD</w:t>
            </w:r>
          </w:p>
        </w:tc>
      </w:tr>
      <w:tr w:rsidR="007C16B9" w14:paraId="1FA99501" w14:textId="77777777" w:rsidTr="005E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47186FCD" w14:textId="77777777" w:rsidR="007C16B9" w:rsidRDefault="007C16B9" w:rsidP="00D17442">
            <w:pPr>
              <w:pStyle w:val="Table"/>
            </w:pPr>
            <w:r>
              <w:t>Service Discovery</w:t>
            </w:r>
          </w:p>
        </w:tc>
        <w:tc>
          <w:tcPr>
            <w:tcW w:w="4394" w:type="dxa"/>
          </w:tcPr>
          <w:p w14:paraId="0F85EB89" w14:textId="77777777" w:rsidR="007C16B9" w:rsidRDefault="007C16B9" w:rsidP="00D17442">
            <w:pPr>
              <w:pStyle w:val="Table"/>
              <w:cnfStyle w:val="000000100000" w:firstRow="0" w:lastRow="0" w:firstColumn="0" w:lastColumn="0" w:oddVBand="0" w:evenVBand="0" w:oddHBand="1" w:evenHBand="0" w:firstRowFirstColumn="0" w:firstRowLastColumn="0" w:lastRowFirstColumn="0" w:lastRowLastColumn="0"/>
            </w:pPr>
            <w:r>
              <w:t>SD Service Discovery</w:t>
            </w:r>
          </w:p>
        </w:tc>
      </w:tr>
    </w:tbl>
    <w:p w14:paraId="575B5473" w14:textId="7C149A07" w:rsidR="00215829" w:rsidRDefault="00215829" w:rsidP="00D17442">
      <w:pPr>
        <w:pStyle w:val="Brdtext"/>
      </w:pPr>
    </w:p>
    <w:p w14:paraId="1F410226" w14:textId="2C01C4AD" w:rsidR="00CA5428" w:rsidRDefault="00CA5428" w:rsidP="00D17442">
      <w:pPr>
        <w:pStyle w:val="Rubrik"/>
      </w:pPr>
      <w:bookmarkStart w:id="23" w:name="_Ref106886182"/>
      <w:bookmarkStart w:id="24" w:name="_Toc106889639"/>
      <w:r>
        <w:t>Security</w:t>
      </w:r>
      <w:bookmarkEnd w:id="23"/>
      <w:bookmarkEnd w:id="24"/>
      <w:r>
        <w:t xml:space="preserve"> </w:t>
      </w:r>
    </w:p>
    <w:p w14:paraId="35793A1A" w14:textId="1BA85DCA" w:rsidR="009179ED" w:rsidRDefault="009179ED" w:rsidP="00D17442">
      <w:pPr>
        <w:pStyle w:val="Rubrik1"/>
      </w:pPr>
      <w:bookmarkStart w:id="25" w:name="_Toc106889640"/>
      <w:r>
        <w:t xml:space="preserve">Security </w:t>
      </w:r>
      <w:r w:rsidR="00215829">
        <w:t>Model</w:t>
      </w:r>
      <w:bookmarkEnd w:id="25"/>
    </w:p>
    <w:p w14:paraId="407AA582" w14:textId="10C4DDA9" w:rsidR="00356ADC" w:rsidRDefault="00283027" w:rsidP="000D5AB8">
      <w:pPr>
        <w:pStyle w:val="Brdtext"/>
      </w:pPr>
      <w:r>
        <w:t>A concrete implementation of the Authorization system may require authentication for the authorization control and delegated authorization services, for specifics refer to each Service Description (SD) and Interface Design Description (IDD).</w:t>
      </w:r>
    </w:p>
    <w:p w14:paraId="6B7860E0" w14:textId="5E5CF728" w:rsidR="00283027" w:rsidRDefault="00283027" w:rsidP="000D5AB8">
      <w:pPr>
        <w:pStyle w:val="Brdtext"/>
      </w:pPr>
      <w:r>
        <w:t>The authorization management service should be protected by authentication to avoid undesired changes to the underlying authorization rules. Depending on the implementing system this could be, for example but not limited to, X.509 certificates, Bearer tokens or Basic authentication.</w:t>
      </w:r>
    </w:p>
    <w:p w14:paraId="2F82A4FB" w14:textId="408389D9" w:rsidR="006D5C87" w:rsidRDefault="006D5C87" w:rsidP="000D5AB8">
      <w:pPr>
        <w:pStyle w:val="Brdtext"/>
      </w:pPr>
      <w:r>
        <w:t>Finally, the data stored by the system should be encrypted at rest to avoid any tampering with the data outside of the running application.</w:t>
      </w:r>
    </w:p>
    <w:p w14:paraId="3C2C3D9A" w14:textId="63A1604C" w:rsidR="00D13FE1" w:rsidRPr="002C447C" w:rsidRDefault="00D13FE1" w:rsidP="00D17442">
      <w:pPr>
        <w:pStyle w:val="Rubrik"/>
      </w:pPr>
      <w:bookmarkStart w:id="26" w:name="_Toc106889641"/>
      <w:r w:rsidRPr="002C447C">
        <w:t>Revision history</w:t>
      </w:r>
      <w:bookmarkEnd w:id="26"/>
    </w:p>
    <w:p w14:paraId="084405EE" w14:textId="77777777" w:rsidR="00D13FE1" w:rsidRPr="002C447C" w:rsidRDefault="00D13FE1" w:rsidP="00D17442">
      <w:pPr>
        <w:pStyle w:val="Rubrik1"/>
      </w:pPr>
      <w:bookmarkStart w:id="27" w:name="_Toc354828815"/>
      <w:bookmarkStart w:id="28" w:name="_Toc106889642"/>
      <w:r w:rsidRPr="002C447C">
        <w:t>Amendments</w:t>
      </w:r>
      <w:bookmarkEnd w:id="27"/>
      <w:bookmarkEnd w:id="28"/>
    </w:p>
    <w:tbl>
      <w:tblPr>
        <w:tblStyle w:val="Tabellrutnt"/>
        <w:tblW w:w="0" w:type="auto"/>
        <w:tblLook w:val="04A0" w:firstRow="1" w:lastRow="0" w:firstColumn="1" w:lastColumn="0" w:noHBand="0" w:noVBand="1"/>
      </w:tblPr>
      <w:tblGrid>
        <w:gridCol w:w="665"/>
        <w:gridCol w:w="1749"/>
        <w:gridCol w:w="1009"/>
        <w:gridCol w:w="3074"/>
        <w:gridCol w:w="2274"/>
      </w:tblGrid>
      <w:tr w:rsidR="00D13FE1" w:rsidRPr="00131C6C" w14:paraId="22326EDD" w14:textId="77777777" w:rsidTr="00CB08D4">
        <w:tc>
          <w:tcPr>
            <w:tcW w:w="665" w:type="dxa"/>
            <w:shd w:val="clear" w:color="auto" w:fill="BFBFBF" w:themeFill="background1" w:themeFillShade="BF"/>
          </w:tcPr>
          <w:p w14:paraId="34A42BCA" w14:textId="77777777" w:rsidR="00DA75B6" w:rsidRPr="000D5AB8" w:rsidRDefault="00D13FE1" w:rsidP="000D5AB8">
            <w:pPr>
              <w:pStyle w:val="Table"/>
            </w:pPr>
            <w:bookmarkStart w:id="29" w:name="_Hlk105597434"/>
            <w:r w:rsidRPr="000D5AB8">
              <w:t>No.</w:t>
            </w:r>
          </w:p>
        </w:tc>
        <w:tc>
          <w:tcPr>
            <w:tcW w:w="1749" w:type="dxa"/>
            <w:shd w:val="clear" w:color="auto" w:fill="BFBFBF" w:themeFill="background1" w:themeFillShade="BF"/>
          </w:tcPr>
          <w:p w14:paraId="1930C44B" w14:textId="77777777" w:rsidR="00DA75B6" w:rsidRPr="000D5AB8" w:rsidRDefault="00D13FE1" w:rsidP="000D5AB8">
            <w:pPr>
              <w:pStyle w:val="Table"/>
            </w:pPr>
            <w:r w:rsidRPr="000D5AB8">
              <w:t>Date</w:t>
            </w:r>
          </w:p>
        </w:tc>
        <w:tc>
          <w:tcPr>
            <w:tcW w:w="1009" w:type="dxa"/>
            <w:shd w:val="clear" w:color="auto" w:fill="BFBFBF" w:themeFill="background1" w:themeFillShade="BF"/>
          </w:tcPr>
          <w:p w14:paraId="7EE737E6" w14:textId="77777777" w:rsidR="00DA75B6" w:rsidRPr="000D5AB8" w:rsidRDefault="00D13FE1" w:rsidP="000D5AB8">
            <w:pPr>
              <w:pStyle w:val="Table"/>
            </w:pPr>
            <w:r w:rsidRPr="000D5AB8">
              <w:t>Version</w:t>
            </w:r>
          </w:p>
        </w:tc>
        <w:tc>
          <w:tcPr>
            <w:tcW w:w="3074" w:type="dxa"/>
            <w:shd w:val="clear" w:color="auto" w:fill="BFBFBF" w:themeFill="background1" w:themeFillShade="BF"/>
          </w:tcPr>
          <w:p w14:paraId="07587DC6" w14:textId="77777777" w:rsidR="00DA75B6" w:rsidRPr="000D5AB8" w:rsidRDefault="00D13FE1" w:rsidP="000D5AB8">
            <w:pPr>
              <w:pStyle w:val="Table"/>
            </w:pPr>
            <w:r w:rsidRPr="000D5AB8">
              <w:t>Subject of Amendments</w:t>
            </w:r>
          </w:p>
        </w:tc>
        <w:tc>
          <w:tcPr>
            <w:tcW w:w="2274" w:type="dxa"/>
            <w:shd w:val="clear" w:color="auto" w:fill="BFBFBF" w:themeFill="background1" w:themeFillShade="BF"/>
          </w:tcPr>
          <w:p w14:paraId="68DDDB49" w14:textId="77777777" w:rsidR="00DA75B6" w:rsidRPr="000D5AB8" w:rsidRDefault="00D13FE1" w:rsidP="000D5AB8">
            <w:pPr>
              <w:pStyle w:val="Table"/>
            </w:pPr>
            <w:r w:rsidRPr="000D5AB8">
              <w:t>Author</w:t>
            </w:r>
          </w:p>
        </w:tc>
      </w:tr>
      <w:tr w:rsidR="00D13FE1" w:rsidRPr="00131C6C" w14:paraId="12AE66D7" w14:textId="77777777" w:rsidTr="00CB08D4">
        <w:tc>
          <w:tcPr>
            <w:tcW w:w="665" w:type="dxa"/>
          </w:tcPr>
          <w:p w14:paraId="03D3EAFB" w14:textId="77777777" w:rsidR="00DA75B6" w:rsidRPr="000D5AB8" w:rsidRDefault="00D13FE1" w:rsidP="000D5AB8">
            <w:pPr>
              <w:pStyle w:val="Table"/>
            </w:pPr>
            <w:r w:rsidRPr="000D5AB8">
              <w:t>1</w:t>
            </w:r>
          </w:p>
        </w:tc>
        <w:tc>
          <w:tcPr>
            <w:tcW w:w="1749" w:type="dxa"/>
          </w:tcPr>
          <w:p w14:paraId="73EA58BA" w14:textId="4A43F62C" w:rsidR="00DA75B6" w:rsidRPr="000D5AB8" w:rsidRDefault="00260BB3" w:rsidP="000D5AB8">
            <w:pPr>
              <w:pStyle w:val="Table"/>
            </w:pPr>
            <w:r w:rsidRPr="000D5AB8">
              <w:t>2022-0</w:t>
            </w:r>
            <w:r w:rsidR="00621545" w:rsidRPr="000D5AB8">
              <w:t>6</w:t>
            </w:r>
            <w:r w:rsidRPr="000D5AB8">
              <w:t>-</w:t>
            </w:r>
            <w:r w:rsidR="00621545" w:rsidRPr="000D5AB8">
              <w:t>23</w:t>
            </w:r>
          </w:p>
        </w:tc>
        <w:tc>
          <w:tcPr>
            <w:tcW w:w="1009" w:type="dxa"/>
          </w:tcPr>
          <w:p w14:paraId="005AC498" w14:textId="7F036214" w:rsidR="00DA75B6" w:rsidRPr="000D5AB8" w:rsidRDefault="00916D4E" w:rsidP="000D5AB8">
            <w:pPr>
              <w:pStyle w:val="Table"/>
            </w:pPr>
            <w:r w:rsidRPr="000D5AB8">
              <w:t>1.0</w:t>
            </w:r>
          </w:p>
        </w:tc>
        <w:tc>
          <w:tcPr>
            <w:tcW w:w="3074" w:type="dxa"/>
          </w:tcPr>
          <w:p w14:paraId="3534B9C9" w14:textId="490E2E3C" w:rsidR="00DA75B6" w:rsidRPr="000D5AB8" w:rsidRDefault="00260BB3" w:rsidP="000D5AB8">
            <w:pPr>
              <w:pStyle w:val="Table"/>
            </w:pPr>
            <w:r w:rsidRPr="000D5AB8">
              <w:t xml:space="preserve">First </w:t>
            </w:r>
            <w:r w:rsidR="00621545" w:rsidRPr="000D5AB8">
              <w:t xml:space="preserve">draft </w:t>
            </w:r>
            <w:r w:rsidRPr="000D5AB8">
              <w:t>ve</w:t>
            </w:r>
            <w:r w:rsidR="00621545" w:rsidRPr="000D5AB8">
              <w:t>r</w:t>
            </w:r>
            <w:r w:rsidRPr="000D5AB8">
              <w:t xml:space="preserve">sion for </w:t>
            </w:r>
            <w:r w:rsidR="001F6953" w:rsidRPr="000D5AB8">
              <w:t xml:space="preserve">AH </w:t>
            </w:r>
            <w:r w:rsidRPr="000D5AB8">
              <w:t>5.0</w:t>
            </w:r>
            <w:r w:rsidR="0086463F" w:rsidRPr="000D5AB8">
              <w:t>.</w:t>
            </w:r>
          </w:p>
        </w:tc>
        <w:tc>
          <w:tcPr>
            <w:tcW w:w="2274" w:type="dxa"/>
          </w:tcPr>
          <w:p w14:paraId="42C82133" w14:textId="4BE4A0FF" w:rsidR="00DA75B6" w:rsidRPr="000D5AB8" w:rsidRDefault="00916D4E" w:rsidP="000D5AB8">
            <w:pPr>
              <w:pStyle w:val="Table"/>
            </w:pPr>
            <w:r w:rsidRPr="000D5AB8">
              <w:t>David Rutqvist</w:t>
            </w:r>
          </w:p>
        </w:tc>
      </w:tr>
      <w:tr w:rsidR="00D13FE1" w:rsidRPr="00001942" w14:paraId="06B9CA1C" w14:textId="77777777" w:rsidTr="00CB08D4">
        <w:tc>
          <w:tcPr>
            <w:tcW w:w="665" w:type="dxa"/>
          </w:tcPr>
          <w:p w14:paraId="47ABFA41" w14:textId="77777777" w:rsidR="00DA75B6" w:rsidRPr="000D5AB8" w:rsidRDefault="00D13FE1" w:rsidP="000D5AB8">
            <w:pPr>
              <w:pStyle w:val="Table"/>
            </w:pPr>
            <w:r w:rsidRPr="000D5AB8">
              <w:t>2</w:t>
            </w:r>
          </w:p>
        </w:tc>
        <w:tc>
          <w:tcPr>
            <w:tcW w:w="1749" w:type="dxa"/>
          </w:tcPr>
          <w:p w14:paraId="2BAC79A3" w14:textId="61640573" w:rsidR="00DA75B6" w:rsidRPr="000D5AB8" w:rsidRDefault="00DA75B6" w:rsidP="000D5AB8">
            <w:pPr>
              <w:pStyle w:val="Table"/>
            </w:pPr>
          </w:p>
        </w:tc>
        <w:tc>
          <w:tcPr>
            <w:tcW w:w="1009" w:type="dxa"/>
          </w:tcPr>
          <w:p w14:paraId="12C33CE2" w14:textId="3AB8DF87" w:rsidR="00DA75B6" w:rsidRPr="000D5AB8" w:rsidRDefault="00DA75B6" w:rsidP="000D5AB8">
            <w:pPr>
              <w:pStyle w:val="Table"/>
            </w:pPr>
          </w:p>
        </w:tc>
        <w:tc>
          <w:tcPr>
            <w:tcW w:w="3074" w:type="dxa"/>
          </w:tcPr>
          <w:p w14:paraId="67035555" w14:textId="0EC8718D" w:rsidR="00DA75B6" w:rsidRPr="000D5AB8" w:rsidRDefault="00DA75B6" w:rsidP="000D5AB8">
            <w:pPr>
              <w:pStyle w:val="Table"/>
            </w:pPr>
          </w:p>
        </w:tc>
        <w:tc>
          <w:tcPr>
            <w:tcW w:w="2274" w:type="dxa"/>
          </w:tcPr>
          <w:p w14:paraId="05ED96AB" w14:textId="36AFBBE8" w:rsidR="00DA75B6" w:rsidRPr="000D5AB8" w:rsidRDefault="00DA75B6" w:rsidP="000D5AB8">
            <w:pPr>
              <w:pStyle w:val="Table"/>
            </w:pPr>
          </w:p>
        </w:tc>
      </w:tr>
      <w:bookmarkEnd w:id="29"/>
    </w:tbl>
    <w:p w14:paraId="50779AAD" w14:textId="77777777" w:rsidR="00DA75B6" w:rsidRPr="000F5313" w:rsidRDefault="00DA75B6" w:rsidP="00D17442">
      <w:pPr>
        <w:pStyle w:val="Brdtext"/>
      </w:pPr>
    </w:p>
    <w:p w14:paraId="1775B40B" w14:textId="3B602065" w:rsidR="00D13FE1" w:rsidRPr="002C447C" w:rsidRDefault="00D13FE1" w:rsidP="00D17442">
      <w:pPr>
        <w:pStyle w:val="Rubrik1"/>
      </w:pPr>
      <w:bookmarkStart w:id="30" w:name="_Toc354828816"/>
      <w:bookmarkStart w:id="31" w:name="_Toc106889643"/>
      <w:r w:rsidRPr="002C447C">
        <w:lastRenderedPageBreak/>
        <w:t>Quality Assurance</w:t>
      </w:r>
      <w:bookmarkEnd w:id="30"/>
      <w:bookmarkEnd w:id="31"/>
    </w:p>
    <w:tbl>
      <w:tblPr>
        <w:tblStyle w:val="Tabellrutnt"/>
        <w:tblW w:w="0" w:type="auto"/>
        <w:tblLook w:val="04A0" w:firstRow="1" w:lastRow="0" w:firstColumn="1" w:lastColumn="0" w:noHBand="0" w:noVBand="1"/>
      </w:tblPr>
      <w:tblGrid>
        <w:gridCol w:w="674"/>
        <w:gridCol w:w="1843"/>
        <w:gridCol w:w="1009"/>
        <w:gridCol w:w="2368"/>
      </w:tblGrid>
      <w:tr w:rsidR="00D13FE1" w:rsidRPr="00001942" w14:paraId="37D4FBD2" w14:textId="77777777" w:rsidTr="00731531">
        <w:tc>
          <w:tcPr>
            <w:tcW w:w="674" w:type="dxa"/>
            <w:shd w:val="clear" w:color="auto" w:fill="BFBFBF" w:themeFill="background1" w:themeFillShade="BF"/>
          </w:tcPr>
          <w:p w14:paraId="1988D1A1" w14:textId="77777777" w:rsidR="00DA75B6" w:rsidRPr="000D5AB8" w:rsidRDefault="00D13FE1" w:rsidP="000D5AB8">
            <w:pPr>
              <w:pStyle w:val="Table"/>
            </w:pPr>
            <w:r w:rsidRPr="000D5AB8">
              <w:t>No.</w:t>
            </w:r>
          </w:p>
        </w:tc>
        <w:tc>
          <w:tcPr>
            <w:tcW w:w="1843" w:type="dxa"/>
            <w:shd w:val="clear" w:color="auto" w:fill="BFBFBF" w:themeFill="background1" w:themeFillShade="BF"/>
          </w:tcPr>
          <w:p w14:paraId="30DED9D7" w14:textId="77777777" w:rsidR="00DA75B6" w:rsidRPr="000D5AB8" w:rsidRDefault="00D13FE1" w:rsidP="000D5AB8">
            <w:pPr>
              <w:pStyle w:val="Table"/>
            </w:pPr>
            <w:r w:rsidRPr="000D5AB8">
              <w:t>Date</w:t>
            </w:r>
          </w:p>
        </w:tc>
        <w:tc>
          <w:tcPr>
            <w:tcW w:w="914" w:type="dxa"/>
            <w:shd w:val="clear" w:color="auto" w:fill="BFBFBF" w:themeFill="background1" w:themeFillShade="BF"/>
          </w:tcPr>
          <w:p w14:paraId="7057EA77" w14:textId="77777777" w:rsidR="00DA75B6" w:rsidRPr="000D5AB8" w:rsidRDefault="00D13FE1" w:rsidP="000D5AB8">
            <w:pPr>
              <w:pStyle w:val="Table"/>
            </w:pPr>
            <w:r w:rsidRPr="000D5AB8">
              <w:t>Version</w:t>
            </w:r>
          </w:p>
        </w:tc>
        <w:tc>
          <w:tcPr>
            <w:tcW w:w="2368" w:type="dxa"/>
            <w:shd w:val="clear" w:color="auto" w:fill="BFBFBF" w:themeFill="background1" w:themeFillShade="BF"/>
          </w:tcPr>
          <w:p w14:paraId="77CABD81" w14:textId="77777777" w:rsidR="00DA75B6" w:rsidRPr="000D5AB8" w:rsidRDefault="00D13FE1" w:rsidP="000D5AB8">
            <w:pPr>
              <w:pStyle w:val="Table"/>
            </w:pPr>
            <w:r w:rsidRPr="000D5AB8">
              <w:t>Approved by</w:t>
            </w:r>
          </w:p>
        </w:tc>
      </w:tr>
      <w:tr w:rsidR="00D13FE1" w:rsidRPr="00001942" w14:paraId="050A7323" w14:textId="77777777" w:rsidTr="00731531">
        <w:tc>
          <w:tcPr>
            <w:tcW w:w="674" w:type="dxa"/>
          </w:tcPr>
          <w:p w14:paraId="00CD67CE" w14:textId="77777777" w:rsidR="00DA75B6" w:rsidRPr="000D5AB8" w:rsidRDefault="00D13FE1" w:rsidP="000D5AB8">
            <w:pPr>
              <w:pStyle w:val="Table"/>
            </w:pPr>
            <w:r w:rsidRPr="000D5AB8">
              <w:t>1</w:t>
            </w:r>
          </w:p>
        </w:tc>
        <w:tc>
          <w:tcPr>
            <w:tcW w:w="1843" w:type="dxa"/>
          </w:tcPr>
          <w:p w14:paraId="63140C5F" w14:textId="77777777" w:rsidR="00DA75B6" w:rsidRPr="000D5AB8" w:rsidRDefault="00DA75B6" w:rsidP="000D5AB8">
            <w:pPr>
              <w:pStyle w:val="Table"/>
            </w:pPr>
          </w:p>
        </w:tc>
        <w:tc>
          <w:tcPr>
            <w:tcW w:w="914" w:type="dxa"/>
          </w:tcPr>
          <w:p w14:paraId="132B7DBE" w14:textId="77777777" w:rsidR="00DA75B6" w:rsidRPr="000D5AB8" w:rsidRDefault="00DA75B6" w:rsidP="000D5AB8">
            <w:pPr>
              <w:pStyle w:val="Table"/>
            </w:pPr>
          </w:p>
        </w:tc>
        <w:tc>
          <w:tcPr>
            <w:tcW w:w="2368" w:type="dxa"/>
          </w:tcPr>
          <w:p w14:paraId="0683B02D" w14:textId="77777777" w:rsidR="00DA75B6" w:rsidRPr="000D5AB8" w:rsidRDefault="00DA75B6" w:rsidP="000D5AB8">
            <w:pPr>
              <w:pStyle w:val="Table"/>
            </w:pPr>
          </w:p>
        </w:tc>
      </w:tr>
      <w:tr w:rsidR="00D13FE1" w:rsidRPr="00001942" w14:paraId="0C7FD8BC" w14:textId="77777777" w:rsidTr="00731531">
        <w:tc>
          <w:tcPr>
            <w:tcW w:w="674" w:type="dxa"/>
          </w:tcPr>
          <w:p w14:paraId="7CEFAF72" w14:textId="77777777" w:rsidR="00DA75B6" w:rsidRPr="000D5AB8" w:rsidRDefault="00D13FE1" w:rsidP="000D5AB8">
            <w:pPr>
              <w:pStyle w:val="Table"/>
            </w:pPr>
            <w:r w:rsidRPr="000D5AB8">
              <w:t>2</w:t>
            </w:r>
          </w:p>
        </w:tc>
        <w:tc>
          <w:tcPr>
            <w:tcW w:w="1843" w:type="dxa"/>
          </w:tcPr>
          <w:p w14:paraId="122AAF4A" w14:textId="77777777" w:rsidR="00DA75B6" w:rsidRPr="000D5AB8" w:rsidRDefault="00DA75B6" w:rsidP="000D5AB8">
            <w:pPr>
              <w:pStyle w:val="Table"/>
            </w:pPr>
          </w:p>
        </w:tc>
        <w:tc>
          <w:tcPr>
            <w:tcW w:w="914" w:type="dxa"/>
          </w:tcPr>
          <w:p w14:paraId="0A935B90" w14:textId="77777777" w:rsidR="00DA75B6" w:rsidRPr="000D5AB8" w:rsidRDefault="00DA75B6" w:rsidP="000D5AB8">
            <w:pPr>
              <w:pStyle w:val="Table"/>
            </w:pPr>
          </w:p>
        </w:tc>
        <w:tc>
          <w:tcPr>
            <w:tcW w:w="2368" w:type="dxa"/>
          </w:tcPr>
          <w:p w14:paraId="522C6732" w14:textId="77777777" w:rsidR="00DA75B6" w:rsidRPr="000D5AB8" w:rsidRDefault="00DA75B6" w:rsidP="000D5AB8">
            <w:pPr>
              <w:pStyle w:val="Table"/>
            </w:pPr>
          </w:p>
        </w:tc>
      </w:tr>
    </w:tbl>
    <w:p w14:paraId="1FAA6988" w14:textId="77777777" w:rsidR="006C6989" w:rsidRDefault="006C6989" w:rsidP="00D17442">
      <w:pPr>
        <w:pStyle w:val="Brdtext"/>
      </w:pPr>
    </w:p>
    <w:sectPr w:rsidR="006C6989" w:rsidSect="00945E96">
      <w:headerReference w:type="default" r:id="rId15"/>
      <w:footerReference w:type="default" r:id="rId16"/>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E6162" w14:textId="77777777" w:rsidR="00E06438" w:rsidRDefault="00E06438" w:rsidP="00252D9B">
      <w:r>
        <w:separator/>
      </w:r>
    </w:p>
  </w:endnote>
  <w:endnote w:type="continuationSeparator" w:id="0">
    <w:p w14:paraId="69156E59" w14:textId="77777777" w:rsidR="00E06438" w:rsidRDefault="00E06438"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9BB9A" w14:textId="45822F7C" w:rsidR="00C14629" w:rsidRDefault="00C14629">
    <w:pPr>
      <w:pStyle w:val="Sidfot"/>
    </w:pPr>
  </w:p>
  <w:p w14:paraId="10AEF2D1" w14:textId="77777777" w:rsidR="00C14629" w:rsidRDefault="00C14629">
    <w:pPr>
      <w:pStyle w:val="Sidfot"/>
    </w:pPr>
  </w:p>
  <w:p w14:paraId="22A5F6BF" w14:textId="77777777" w:rsidR="00C14629" w:rsidRDefault="00C14629">
    <w:pPr>
      <w:pStyle w:val="Sidfot"/>
    </w:pPr>
  </w:p>
  <w:p w14:paraId="53F7C76A" w14:textId="77777777" w:rsidR="00C14629" w:rsidRDefault="00636607">
    <w:pPr>
      <w:pStyle w:val="Sidfot"/>
    </w:pPr>
    <w:r>
      <w:rPr>
        <w:rFonts w:ascii="Exo Bold" w:hAnsi="Exo Bold"/>
        <w:noProof/>
        <w:sz w:val="14"/>
        <w:szCs w:val="14"/>
        <w:lang w:val="en-US" w:eastAsia="en-US"/>
      </w:rPr>
      <mc:AlternateContent>
        <mc:Choice Requires="wps">
          <w:drawing>
            <wp:anchor distT="0" distB="0" distL="114300" distR="114300" simplePos="0" relativeHeight="251659776" behindDoc="0" locked="0" layoutInCell="1" allowOverlap="1" wp14:anchorId="18DD4DAD" wp14:editId="7CF9B69E">
              <wp:simplePos x="0" y="0"/>
              <wp:positionH relativeFrom="page">
                <wp:posOffset>460375</wp:posOffset>
              </wp:positionH>
              <wp:positionV relativeFrom="page">
                <wp:posOffset>10236200</wp:posOffset>
              </wp:positionV>
              <wp:extent cx="6938010" cy="219710"/>
              <wp:effectExtent l="0" t="0" r="15240" b="889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4ACF843E" w14:textId="77777777"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161117FE" w14:textId="77777777" w:rsidR="00C14629" w:rsidRPr="007C50F4" w:rsidRDefault="00C14629" w:rsidP="007C50F4">
                          <w:pPr>
                            <w:rPr>
                              <w:rFonts w:asciiTheme="majorHAnsi" w:hAnsiTheme="majorHAnsi"/>
                              <w:sz w:val="18"/>
                              <w:szCs w:val="18"/>
                            </w:rPr>
                          </w:pPr>
                        </w:p>
                        <w:p w14:paraId="28D21A1B" w14:textId="77777777" w:rsidR="00C14629" w:rsidRPr="007C50F4" w:rsidRDefault="00C14629" w:rsidP="007C50F4">
                          <w:pPr>
                            <w:rPr>
                              <w:rFonts w:asciiTheme="majorHAnsi" w:hAnsiTheme="majorHAnsi"/>
                            </w:rPr>
                          </w:pPr>
                        </w:p>
                        <w:p w14:paraId="1F404571" w14:textId="77777777" w:rsidR="00C14629" w:rsidRPr="007C50F4" w:rsidRDefault="00C14629"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w:pict w14:anchorId="14E64C5B">
            <v:shapetype id="_x0000_t202" coordsize="21600,21600" o:spt="202" path="m,l,21600r21600,l21600,xe" w14:anchorId="18DD4DAD">
              <v:stroke joinstyle="miter"/>
              <v:path gradientshapeok="t" o:connecttype="rect"/>
            </v:shapetype>
            <v:shape id="Text Box 5" style="position:absolute;margin-left:36.25pt;margin-top:806pt;width:546.3pt;height:17.3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">
              <v:textbox inset="0,0,0,0">
                <w:txbxContent>
                  <w:p w:rsidRPr="00026922" w:rsidR="00C14629" w:rsidP="000C192B" w:rsidRDefault="00C14629" w14:paraId="21C15CCC" w14:textId="77777777">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Pr="007C50F4" w:rsidR="00C14629" w:rsidP="007C50F4" w:rsidRDefault="00C14629" w14:paraId="672A6659" w14:textId="77777777">
                    <w:pPr>
                      <w:rPr>
                        <w:rFonts w:asciiTheme="majorHAnsi" w:hAnsiTheme="majorHAnsi"/>
                        <w:sz w:val="18"/>
                        <w:szCs w:val="18"/>
                      </w:rPr>
                    </w:pPr>
                  </w:p>
                  <w:p w:rsidRPr="007C50F4" w:rsidR="00C14629" w:rsidP="007C50F4" w:rsidRDefault="00C14629" w14:paraId="0A37501D" w14:textId="77777777">
                    <w:pPr>
                      <w:rPr>
                        <w:rFonts w:asciiTheme="majorHAnsi" w:hAnsiTheme="majorHAnsi"/>
                      </w:rPr>
                    </w:pPr>
                  </w:p>
                  <w:p w:rsidRPr="007C50F4" w:rsidR="00C14629" w:rsidP="007C50F4" w:rsidRDefault="00C14629" w14:paraId="5DAB6C7B" w14:textId="77777777">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4" distB="4294967294" distL="114300" distR="114300" simplePos="0" relativeHeight="251660800" behindDoc="0" locked="0" layoutInCell="1" allowOverlap="1" wp14:anchorId="12DFC443" wp14:editId="2D78F15E">
              <wp:simplePos x="0" y="0"/>
              <wp:positionH relativeFrom="column">
                <wp:posOffset>-799465</wp:posOffset>
              </wp:positionH>
              <wp:positionV relativeFrom="paragraph">
                <wp:posOffset>146049</wp:posOffset>
              </wp:positionV>
              <wp:extent cx="6743700" cy="0"/>
              <wp:effectExtent l="0" t="0" r="19050" b="57150"/>
              <wp:wrapNone/>
              <wp:docPr id="5"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w:pict w14:anchorId="395C45E4">
            <v:line id="Rak 9" style="position:absolute;z-index:25166080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o:spid="_x0000_s1026" strokecolor="black [3213]" strokeweight=".5pt" from="-62.95pt,11.5pt" to="468.05pt,11.5pt" w14:anchorId="3267BF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">
              <v:shadow on="t" opacity="24903f" offset="0,.55556mm" origin=",.5"/>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35DF7" w14:textId="77777777" w:rsidR="00C14629" w:rsidRDefault="00636607">
    <w:pPr>
      <w:pStyle w:val="Sidfot"/>
    </w:pPr>
    <w:r>
      <w:rPr>
        <w:rFonts w:ascii="Exo Bold" w:hAnsi="Exo Bold"/>
        <w:noProof/>
        <w:sz w:val="14"/>
        <w:szCs w:val="14"/>
        <w:lang w:val="en-US" w:eastAsia="en-US"/>
      </w:rPr>
      <mc:AlternateContent>
        <mc:Choice Requires="wps">
          <w:drawing>
            <wp:anchor distT="0" distB="0" distL="114300" distR="114300" simplePos="0" relativeHeight="251661824" behindDoc="0" locked="0" layoutInCell="1" allowOverlap="1" wp14:anchorId="3DEE5B77" wp14:editId="7C37C51C">
              <wp:simplePos x="0" y="0"/>
              <wp:positionH relativeFrom="page">
                <wp:posOffset>460375</wp:posOffset>
              </wp:positionH>
              <wp:positionV relativeFrom="page">
                <wp:posOffset>10236200</wp:posOffset>
              </wp:positionV>
              <wp:extent cx="6938010" cy="219710"/>
              <wp:effectExtent l="0" t="0" r="15240" b="889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561268C7" w14:textId="77777777"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1B4A80B9" w14:textId="77777777" w:rsidR="00D304E5" w:rsidRPr="007C50F4" w:rsidRDefault="00D304E5" w:rsidP="007C50F4">
                          <w:pPr>
                            <w:rPr>
                              <w:rFonts w:asciiTheme="majorHAnsi" w:hAnsiTheme="majorHAnsi"/>
                              <w:sz w:val="18"/>
                              <w:szCs w:val="18"/>
                            </w:rPr>
                          </w:pPr>
                        </w:p>
                        <w:p w14:paraId="1438F84D" w14:textId="77777777" w:rsidR="00D304E5" w:rsidRPr="007C50F4" w:rsidRDefault="00D304E5" w:rsidP="007C50F4">
                          <w:pPr>
                            <w:rPr>
                              <w:rFonts w:asciiTheme="majorHAnsi" w:hAnsiTheme="majorHAnsi"/>
                            </w:rPr>
                          </w:pPr>
                        </w:p>
                        <w:p w14:paraId="689A5333" w14:textId="77777777" w:rsidR="00D304E5" w:rsidRPr="007C50F4" w:rsidRDefault="00D304E5"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w:pict w14:anchorId="24CE27B8">
            <v:shapetype id="_x0000_t202" coordsize="21600,21600" o:spt="202" path="m,l,21600r21600,l21600,xe" w14:anchorId="3DEE5B77">
              <v:stroke joinstyle="miter"/>
              <v:path gradientshapeok="t" o:connecttype="rect"/>
            </v:shapetype>
            <v:shape id="_x0000_s1027" style="position:absolute;margin-left:36.25pt;margin-top:806pt;width:546.3pt;height:17.3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">
              <v:textbox inset="0,0,0,0">
                <w:txbxContent>
                  <w:p w:rsidRPr="00026922" w:rsidR="00D304E5" w:rsidP="000C192B" w:rsidRDefault="00D304E5" w14:paraId="1713A246" w14:textId="77777777">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Pr="007C50F4" w:rsidR="00D304E5" w:rsidP="007C50F4" w:rsidRDefault="00D304E5" w14:paraId="02EB378F" w14:textId="77777777">
                    <w:pPr>
                      <w:rPr>
                        <w:rFonts w:asciiTheme="majorHAnsi" w:hAnsiTheme="majorHAnsi"/>
                        <w:sz w:val="18"/>
                        <w:szCs w:val="18"/>
                      </w:rPr>
                    </w:pPr>
                  </w:p>
                  <w:p w:rsidRPr="007C50F4" w:rsidR="00D304E5" w:rsidP="007C50F4" w:rsidRDefault="00D304E5" w14:paraId="6A05A809" w14:textId="77777777">
                    <w:pPr>
                      <w:rPr>
                        <w:rFonts w:asciiTheme="majorHAnsi" w:hAnsiTheme="majorHAnsi"/>
                      </w:rPr>
                    </w:pPr>
                  </w:p>
                  <w:p w:rsidRPr="007C50F4" w:rsidR="00D304E5" w:rsidP="007C50F4" w:rsidRDefault="00D304E5" w14:paraId="5A39BBE3" w14:textId="77777777">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4" distB="4294967294" distL="114300" distR="114300" simplePos="0" relativeHeight="251662848" behindDoc="0" locked="0" layoutInCell="1" allowOverlap="1" wp14:anchorId="0291BE0F" wp14:editId="2C34F4BB">
              <wp:simplePos x="0" y="0"/>
              <wp:positionH relativeFrom="column">
                <wp:posOffset>-799465</wp:posOffset>
              </wp:positionH>
              <wp:positionV relativeFrom="paragraph">
                <wp:posOffset>146049</wp:posOffset>
              </wp:positionV>
              <wp:extent cx="6743700" cy="0"/>
              <wp:effectExtent l="0" t="0" r="19050" b="5715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w:pict w14:anchorId="1481F8A2">
            <v:line id="Line 5" style="position:absolute;z-index:25166284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o:spid="_x0000_s1026" strokecolor="black [3213]" strokeweight=".5pt" from="-62.95pt,11.5pt" to="468.05pt,11.5pt" w14:anchorId="41B467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">
              <v:shadow on="t" opacity="24903f" offset="0,.55556mm" origin=",.5"/>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5D086" w14:textId="77777777" w:rsidR="00E06438" w:rsidRDefault="00E06438" w:rsidP="00252D9B">
      <w:r>
        <w:separator/>
      </w:r>
    </w:p>
  </w:footnote>
  <w:footnote w:type="continuationSeparator" w:id="0">
    <w:p w14:paraId="35A410CC" w14:textId="77777777" w:rsidR="00E06438" w:rsidRDefault="00E06438"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BB76C" w14:textId="77777777" w:rsidR="00C14629" w:rsidRPr="00484354" w:rsidRDefault="00C14629"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7728" behindDoc="1" locked="0" layoutInCell="1" allowOverlap="1" wp14:anchorId="5A310E29" wp14:editId="26F92239">
          <wp:simplePos x="0" y="0"/>
          <wp:positionH relativeFrom="page">
            <wp:posOffset>356870</wp:posOffset>
          </wp:positionH>
          <wp:positionV relativeFrom="page">
            <wp:posOffset>353695</wp:posOffset>
          </wp:positionV>
          <wp:extent cx="1096838" cy="967528"/>
          <wp:effectExtent l="19050" t="0" r="8062" b="0"/>
          <wp:wrapNone/>
          <wp:docPr id="2"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Tabellrutn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C14629" w:rsidRPr="008B68C6" w14:paraId="7690791A" w14:textId="77777777" w:rsidTr="003C4685">
      <w:tc>
        <w:tcPr>
          <w:tcW w:w="5093" w:type="dxa"/>
        </w:tcPr>
        <w:p w14:paraId="78E869B2" w14:textId="77777777" w:rsidR="00C14629" w:rsidRDefault="00C14629" w:rsidP="00C14629">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14:paraId="072BCC1A" w14:textId="00A5E06A" w:rsidR="00C14629" w:rsidRPr="002C447C" w:rsidRDefault="00E06438" w:rsidP="009A0F8F">
          <w:pPr>
            <w:spacing w:after="80"/>
            <w:rPr>
              <w:rFonts w:asciiTheme="majorHAnsi" w:hAnsiTheme="majorHAnsi"/>
              <w:sz w:val="18"/>
              <w:szCs w:val="18"/>
              <w:lang w:val="en-US"/>
            </w:rPr>
          </w:pPr>
          <w:sdt>
            <w:sdtPr>
              <w:rPr>
                <w:rFonts w:asciiTheme="majorHAnsi" w:hAnsiTheme="majorHAnsi"/>
                <w:sz w:val="18"/>
                <w:szCs w:val="18"/>
                <w:lang w:val="en-US"/>
              </w:rPr>
              <w:alias w:val="Titel"/>
              <w:tag w:val=""/>
              <w:id w:val="237375442"/>
              <w:placeholder>
                <w:docPart w:val="524136572252C64AB944BF42CDEED50D"/>
              </w:placeholder>
              <w:dataBinding w:prefixMappings="xmlns:ns0='http://purl.org/dc/elements/1.1/' xmlns:ns1='http://schemas.openxmlformats.org/package/2006/metadata/core-properties' " w:xpath="/ns1:coreProperties[1]/ns0:title[1]" w:storeItemID="{6C3C8BC8-F283-45AE-878A-BAB7291924A1}"/>
              <w:text/>
            </w:sdtPr>
            <w:sdtEndPr/>
            <w:sdtContent>
              <w:del w:id="2" w:author="Per Olofsson" w:date="2022-06-28T16:51:00Z">
                <w:r w:rsidR="00AA4116" w:rsidDel="00085723">
                  <w:rPr>
                    <w:rFonts w:asciiTheme="majorHAnsi" w:hAnsiTheme="majorHAnsi"/>
                    <w:sz w:val="18"/>
                    <w:szCs w:val="18"/>
                    <w:lang w:val="en-US"/>
                  </w:rPr>
                  <w:delText>Authorization System Description (SysD)</w:delText>
                </w:r>
              </w:del>
              <w:ins w:id="3" w:author="Per Olofsson" w:date="2022-06-28T16:51:00Z">
                <w:r w:rsidR="00085723">
                  <w:rPr>
                    <w:rFonts w:asciiTheme="majorHAnsi" w:hAnsiTheme="majorHAnsi"/>
                    <w:sz w:val="18"/>
                    <w:szCs w:val="18"/>
                    <w:lang w:val="en-US"/>
                  </w:rPr>
                  <w:t>Authorization system description (SysD)</w:t>
                </w:r>
              </w:ins>
            </w:sdtContent>
          </w:sdt>
        </w:p>
      </w:tc>
      <w:tc>
        <w:tcPr>
          <w:tcW w:w="2268" w:type="dxa"/>
        </w:tcPr>
        <w:p w14:paraId="3641AD6E" w14:textId="77777777" w:rsidR="00C14629" w:rsidRPr="00C76DE5" w:rsidRDefault="00C14629" w:rsidP="00C14629">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14:paraId="10A72058" w14:textId="4803C105" w:rsidR="00C14629" w:rsidRPr="00C76DE5" w:rsidRDefault="00765104" w:rsidP="00C14629">
          <w:pPr>
            <w:spacing w:after="80"/>
            <w:rPr>
              <w:rFonts w:asciiTheme="majorHAnsi" w:hAnsiTheme="majorHAnsi"/>
              <w:b/>
              <w:sz w:val="18"/>
              <w:szCs w:val="18"/>
              <w:lang w:val="en-US"/>
            </w:rPr>
          </w:pPr>
          <w:r>
            <w:rPr>
              <w:rFonts w:asciiTheme="majorHAnsi" w:hAnsiTheme="majorHAnsi"/>
              <w:sz w:val="18"/>
              <w:szCs w:val="18"/>
              <w:lang w:val="en-US"/>
            </w:rPr>
            <w:t>SysD</w:t>
          </w:r>
        </w:p>
      </w:tc>
    </w:tr>
    <w:tr w:rsidR="00C14629" w:rsidRPr="008B68C6" w14:paraId="040F0C46" w14:textId="77777777" w:rsidTr="003C4685">
      <w:tc>
        <w:tcPr>
          <w:tcW w:w="5093" w:type="dxa"/>
        </w:tcPr>
        <w:p w14:paraId="1F82CFEF" w14:textId="77777777"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Date</w:t>
          </w:r>
        </w:p>
        <w:p w14:paraId="786FD678" w14:textId="20A10A00" w:rsidR="00C14629" w:rsidRPr="008B68C6" w:rsidRDefault="00E06438" w:rsidP="00C14629">
          <w:pPr>
            <w:rPr>
              <w:rFonts w:asciiTheme="majorHAnsi" w:hAnsiTheme="majorHAnsi"/>
              <w:b/>
              <w:sz w:val="18"/>
              <w:szCs w:val="18"/>
              <w:lang w:val="en-US"/>
            </w:rPr>
          </w:pPr>
          <w:r>
            <w:fldChar w:fldCharType="begin"/>
          </w:r>
          <w:r>
            <w:instrText>DATE  \* MERGEFORMAT</w:instrText>
          </w:r>
          <w:r>
            <w:fldChar w:fldCharType="separate"/>
          </w:r>
          <w:ins w:id="4" w:author="Per Olofsson" w:date="2022-06-28T16:50:00Z">
            <w:r w:rsidR="00085723" w:rsidRPr="00085723">
              <w:rPr>
                <w:rFonts w:asciiTheme="majorHAnsi" w:hAnsiTheme="majorHAnsi"/>
                <w:noProof/>
                <w:sz w:val="18"/>
                <w:szCs w:val="18"/>
                <w:rPrChange w:id="5" w:author="Per Olofsson" w:date="2022-06-28T16:50:00Z">
                  <w:rPr/>
                </w:rPrChange>
              </w:rPr>
              <w:t>2022-06-28</w:t>
            </w:r>
          </w:ins>
          <w:del w:id="6" w:author="Per Olofsson" w:date="2022-06-28T16:50:00Z">
            <w:r w:rsidR="00B05D86" w:rsidRPr="00B05D86" w:rsidDel="00085723">
              <w:rPr>
                <w:rFonts w:asciiTheme="majorHAnsi" w:hAnsiTheme="majorHAnsi"/>
                <w:noProof/>
                <w:sz w:val="18"/>
                <w:szCs w:val="18"/>
              </w:rPr>
              <w:delText>2022-06-28</w:delText>
            </w:r>
          </w:del>
          <w:r>
            <w:rPr>
              <w:rFonts w:asciiTheme="majorHAnsi" w:hAnsiTheme="majorHAnsi"/>
              <w:noProof/>
              <w:sz w:val="18"/>
              <w:szCs w:val="18"/>
            </w:rPr>
            <w:fldChar w:fldCharType="end"/>
          </w:r>
        </w:p>
      </w:tc>
      <w:tc>
        <w:tcPr>
          <w:tcW w:w="2268" w:type="dxa"/>
        </w:tcPr>
        <w:p w14:paraId="7583A0D8" w14:textId="77777777"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Version</w:t>
          </w:r>
        </w:p>
        <w:p w14:paraId="55BE63FF" w14:textId="4963A10B" w:rsidR="00C14629" w:rsidRPr="008B68C6" w:rsidRDefault="00E06438" w:rsidP="000F1DC5">
          <w:pPr>
            <w:spacing w:after="80"/>
            <w:rPr>
              <w:rFonts w:asciiTheme="majorHAnsi" w:hAnsiTheme="majorHAnsi"/>
              <w:b/>
              <w:sz w:val="18"/>
              <w:szCs w:val="18"/>
              <w:lang w:val="en-US"/>
            </w:rPr>
          </w:pPr>
          <w:sdt>
            <w:sdtPr>
              <w:rPr>
                <w:rFonts w:asciiTheme="majorHAnsi" w:hAnsiTheme="majorHAnsi"/>
                <w:sz w:val="18"/>
                <w:szCs w:val="18"/>
                <w:lang w:val="en-US"/>
              </w:rPr>
              <w:alias w:val="Kategori"/>
              <w:tag w:val=""/>
              <w:id w:val="1479957837"/>
              <w:placeholder>
                <w:docPart w:val="85B97DDBC5EAC642BB536C14BECA2870"/>
              </w:placeholder>
              <w:dataBinding w:prefixMappings="xmlns:ns0='http://purl.org/dc/elements/1.1/' xmlns:ns1='http://schemas.openxmlformats.org/package/2006/metadata/core-properties' " w:xpath="/ns1:coreProperties[1]/ns1:category[1]" w:storeItemID="{6C3C8BC8-F283-45AE-878A-BAB7291924A1}"/>
              <w:text/>
            </w:sdtPr>
            <w:sdtEndPr/>
            <w:sdtContent>
              <w:r w:rsidR="00E87BE3">
                <w:rPr>
                  <w:rFonts w:asciiTheme="majorHAnsi" w:hAnsiTheme="majorHAnsi"/>
                  <w:sz w:val="18"/>
                  <w:szCs w:val="18"/>
                  <w:lang w:val="en-US"/>
                </w:rPr>
                <w:t>1.0</w:t>
              </w:r>
            </w:sdtContent>
          </w:sdt>
        </w:p>
      </w:tc>
    </w:tr>
    <w:tr w:rsidR="00C14629" w:rsidRPr="00051C46" w14:paraId="514032F6" w14:textId="77777777" w:rsidTr="003C4685">
      <w:tc>
        <w:tcPr>
          <w:tcW w:w="5093" w:type="dxa"/>
        </w:tcPr>
        <w:p w14:paraId="50569CB7" w14:textId="77777777" w:rsidR="00C14629" w:rsidRPr="00564BFA" w:rsidRDefault="00C14629" w:rsidP="00C14629">
          <w:pPr>
            <w:rPr>
              <w:rFonts w:asciiTheme="majorHAnsi" w:hAnsiTheme="majorHAnsi"/>
              <w:sz w:val="16"/>
              <w:szCs w:val="18"/>
              <w:lang w:val="pt-PT"/>
            </w:rPr>
          </w:pPr>
          <w:r w:rsidRPr="00564BFA">
            <w:rPr>
              <w:rFonts w:asciiTheme="majorHAnsi" w:hAnsiTheme="majorHAnsi"/>
              <w:sz w:val="16"/>
              <w:szCs w:val="18"/>
              <w:lang w:val="pt-PT"/>
            </w:rPr>
            <w:t>Author</w:t>
          </w:r>
        </w:p>
        <w:p w14:paraId="25C6F6AB" w14:textId="68187678" w:rsidR="00C14629" w:rsidRPr="00564BFA" w:rsidRDefault="00E87BE3" w:rsidP="005B1E7A">
          <w:pPr>
            <w:spacing w:after="80"/>
            <w:rPr>
              <w:rFonts w:asciiTheme="majorHAnsi" w:hAnsiTheme="majorHAnsi"/>
              <w:sz w:val="18"/>
              <w:szCs w:val="18"/>
              <w:lang w:val="pt-PT"/>
            </w:rPr>
          </w:pPr>
          <w:r>
            <w:rPr>
              <w:rFonts w:asciiTheme="majorHAnsi" w:hAnsiTheme="majorHAnsi"/>
              <w:sz w:val="18"/>
              <w:szCs w:val="18"/>
              <w:lang w:val="pt-PT"/>
            </w:rPr>
            <w:t>David Rutqvist</w:t>
          </w:r>
        </w:p>
      </w:tc>
      <w:tc>
        <w:tcPr>
          <w:tcW w:w="2268" w:type="dxa"/>
        </w:tcPr>
        <w:p w14:paraId="5CF1BDF5" w14:textId="77777777" w:rsidR="00C14629" w:rsidRPr="00774269" w:rsidRDefault="00C14629" w:rsidP="00C14629">
          <w:pPr>
            <w:rPr>
              <w:rFonts w:asciiTheme="majorHAnsi" w:hAnsiTheme="majorHAnsi"/>
              <w:sz w:val="16"/>
              <w:szCs w:val="18"/>
            </w:rPr>
          </w:pPr>
          <w:r w:rsidRPr="008B68C6">
            <w:rPr>
              <w:rFonts w:asciiTheme="majorHAnsi" w:hAnsiTheme="majorHAnsi"/>
              <w:sz w:val="16"/>
              <w:szCs w:val="18"/>
              <w:lang w:val="en-US"/>
            </w:rPr>
            <w:t>St</w:t>
          </w:r>
          <w:r w:rsidRPr="00774269">
            <w:rPr>
              <w:rFonts w:asciiTheme="majorHAnsi" w:hAnsiTheme="majorHAnsi"/>
              <w:sz w:val="16"/>
              <w:szCs w:val="18"/>
            </w:rPr>
            <w:t xml:space="preserve">atus </w:t>
          </w:r>
        </w:p>
        <w:p w14:paraId="411156EA" w14:textId="77777777" w:rsidR="00C14629" w:rsidRPr="00051C46" w:rsidRDefault="00E06438" w:rsidP="0089473B">
          <w:pPr>
            <w:spacing w:after="80"/>
            <w:rPr>
              <w:rFonts w:asciiTheme="majorHAnsi" w:hAnsiTheme="majorHAnsi" w:cs="Times New Roman"/>
              <w:sz w:val="18"/>
              <w:szCs w:val="18"/>
            </w:rPr>
          </w:pPr>
          <w:sdt>
            <w:sdtPr>
              <w:rPr>
                <w:rFonts w:asciiTheme="majorHAnsi" w:hAnsiTheme="majorHAnsi"/>
                <w:sz w:val="18"/>
                <w:szCs w:val="18"/>
              </w:rPr>
              <w:alias w:val="Status"/>
              <w:tag w:val=""/>
              <w:id w:val="-449771693"/>
              <w:placeholder>
                <w:docPart w:val="DA659B485AFB5E4884580E58592A9E84"/>
              </w:placeholder>
              <w:dataBinding w:prefixMappings="xmlns:ns0='http://purl.org/dc/elements/1.1/' xmlns:ns1='http://schemas.openxmlformats.org/package/2006/metadata/core-properties' " w:xpath="/ns1:coreProperties[1]/ns1:contentStatus[1]" w:storeItemID="{6C3C8BC8-F283-45AE-878A-BAB7291924A1}"/>
              <w:text/>
            </w:sdtPr>
            <w:sdtEndPr/>
            <w:sdtContent>
              <w:r w:rsidR="00D2491B">
                <w:rPr>
                  <w:rFonts w:asciiTheme="majorHAnsi" w:hAnsiTheme="majorHAnsi"/>
                  <w:sz w:val="18"/>
                  <w:szCs w:val="18"/>
                  <w:lang w:val="pt-PT"/>
                </w:rPr>
                <w:t>For A</w:t>
              </w:r>
              <w:r w:rsidR="00842D94">
                <w:rPr>
                  <w:rFonts w:asciiTheme="majorHAnsi" w:hAnsiTheme="majorHAnsi"/>
                  <w:sz w:val="18"/>
                  <w:szCs w:val="18"/>
                  <w:lang w:val="pt-PT"/>
                </w:rPr>
                <w:t>p</w:t>
              </w:r>
              <w:r w:rsidR="00D2491B">
                <w:rPr>
                  <w:rFonts w:asciiTheme="majorHAnsi" w:hAnsiTheme="majorHAnsi"/>
                  <w:sz w:val="18"/>
                  <w:szCs w:val="18"/>
                  <w:lang w:val="pt-PT"/>
                </w:rPr>
                <w:t>proval</w:t>
              </w:r>
            </w:sdtContent>
          </w:sdt>
        </w:p>
      </w:tc>
    </w:tr>
    <w:tr w:rsidR="00C14629" w:rsidRPr="00051C46" w14:paraId="3E2C6A45" w14:textId="77777777" w:rsidTr="003C4685">
      <w:tc>
        <w:tcPr>
          <w:tcW w:w="5093" w:type="dxa"/>
        </w:tcPr>
        <w:p w14:paraId="26EFED0C" w14:textId="77777777" w:rsidR="00C14629" w:rsidRPr="00FA79F9" w:rsidRDefault="00C14629" w:rsidP="00C14629">
          <w:pPr>
            <w:rPr>
              <w:rFonts w:asciiTheme="majorHAnsi" w:hAnsiTheme="majorHAnsi"/>
              <w:sz w:val="16"/>
              <w:szCs w:val="18"/>
            </w:rPr>
          </w:pPr>
          <w:r w:rsidRPr="00FA79F9">
            <w:rPr>
              <w:rFonts w:asciiTheme="majorHAnsi" w:hAnsiTheme="majorHAnsi"/>
              <w:sz w:val="16"/>
              <w:szCs w:val="18"/>
            </w:rPr>
            <w:t>Contact</w:t>
          </w:r>
        </w:p>
        <w:p w14:paraId="5D65AB7E" w14:textId="34C975F8" w:rsidR="00C14629" w:rsidRPr="00FA79F9" w:rsidRDefault="00E87BE3" w:rsidP="00C14629">
          <w:pPr>
            <w:spacing w:after="80"/>
            <w:rPr>
              <w:rFonts w:asciiTheme="majorHAnsi" w:hAnsiTheme="majorHAnsi"/>
              <w:b/>
              <w:sz w:val="18"/>
              <w:szCs w:val="18"/>
            </w:rPr>
          </w:pPr>
          <w:r>
            <w:rPr>
              <w:rFonts w:asciiTheme="majorHAnsi" w:hAnsiTheme="majorHAnsi"/>
              <w:sz w:val="18"/>
              <w:szCs w:val="18"/>
            </w:rPr>
            <w:t>david.rutqvist</w:t>
          </w:r>
          <w:r w:rsidR="00765104" w:rsidRPr="00FA79F9">
            <w:rPr>
              <w:rFonts w:asciiTheme="majorHAnsi" w:hAnsiTheme="majorHAnsi"/>
              <w:sz w:val="18"/>
              <w:szCs w:val="18"/>
            </w:rPr>
            <w:t>@sinetiq.se</w:t>
          </w:r>
        </w:p>
      </w:tc>
      <w:tc>
        <w:tcPr>
          <w:tcW w:w="2268" w:type="dxa"/>
        </w:tcPr>
        <w:p w14:paraId="2070DB37" w14:textId="77777777" w:rsidR="00C14629" w:rsidRPr="00774269" w:rsidRDefault="00C14629" w:rsidP="00C14629">
          <w:pPr>
            <w:rPr>
              <w:rFonts w:asciiTheme="majorHAnsi" w:hAnsiTheme="majorHAnsi"/>
              <w:sz w:val="16"/>
              <w:szCs w:val="18"/>
            </w:rPr>
          </w:pPr>
          <w:r>
            <w:rPr>
              <w:rFonts w:asciiTheme="majorHAnsi" w:hAnsiTheme="majorHAnsi"/>
              <w:sz w:val="16"/>
              <w:szCs w:val="18"/>
            </w:rPr>
            <w:t>Page</w:t>
          </w:r>
        </w:p>
        <w:p w14:paraId="249689AD" w14:textId="77777777" w:rsidR="00C14629" w:rsidRPr="00051C46" w:rsidRDefault="0075221D" w:rsidP="00C14629">
          <w:pPr>
            <w:spacing w:after="80"/>
            <w:rPr>
              <w:rFonts w:asciiTheme="majorHAnsi" w:hAnsiTheme="majorHAnsi"/>
              <w:b/>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8A06D6">
            <w:rPr>
              <w:rFonts w:asciiTheme="majorHAnsi" w:hAnsiTheme="majorHAnsi" w:cs="Times New Roman"/>
              <w:noProof/>
              <w:sz w:val="18"/>
              <w:szCs w:val="18"/>
            </w:rPr>
            <w:t>1</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8A06D6">
            <w:rPr>
              <w:rFonts w:asciiTheme="majorHAnsi" w:hAnsiTheme="majorHAnsi" w:cs="Times New Roman"/>
              <w:noProof/>
              <w:sz w:val="18"/>
              <w:szCs w:val="18"/>
            </w:rPr>
            <w:t>7</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14:paraId="48F5AA4A" w14:textId="77777777" w:rsidR="00C14629" w:rsidRPr="00484354" w:rsidRDefault="00C14629" w:rsidP="00E76CE9">
    <w:pPr>
      <w:tabs>
        <w:tab w:val="right" w:pos="9923"/>
      </w:tabs>
      <w:spacing w:after="40"/>
      <w:rPr>
        <w:rFonts w:asciiTheme="majorHAnsi" w:hAnsiTheme="majorHAnsi"/>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rutn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C14629" w:rsidRPr="00C76DE5" w14:paraId="54EDCC51" w14:textId="77777777" w:rsidTr="00F034F3">
      <w:tc>
        <w:tcPr>
          <w:tcW w:w="4350" w:type="dxa"/>
        </w:tcPr>
        <w:p w14:paraId="0F8F147C" w14:textId="77777777" w:rsidR="00C14629" w:rsidRDefault="00C14629" w:rsidP="00C14629">
          <w:pPr>
            <w:rPr>
              <w:rFonts w:asciiTheme="majorHAnsi" w:hAnsiTheme="majorHAnsi"/>
              <w:b/>
              <w:sz w:val="16"/>
              <w:szCs w:val="18"/>
              <w:lang w:val="en-US"/>
            </w:rPr>
          </w:pPr>
          <w:r>
            <w:rPr>
              <w:rFonts w:asciiTheme="majorHAnsi" w:hAnsiTheme="majorHAnsi"/>
              <w:sz w:val="16"/>
              <w:szCs w:val="18"/>
              <w:lang w:val="en-US"/>
            </w:rPr>
            <w:t>Document title</w:t>
          </w:r>
        </w:p>
        <w:p w14:paraId="7F11A4F2" w14:textId="4ADF7B43" w:rsidR="00C14629" w:rsidRPr="002C447C" w:rsidRDefault="00E06438" w:rsidP="00FB76E0">
          <w:pPr>
            <w:spacing w:after="80"/>
            <w:rPr>
              <w:rFonts w:asciiTheme="majorHAnsi" w:hAnsiTheme="majorHAnsi"/>
              <w:sz w:val="18"/>
              <w:szCs w:val="18"/>
              <w:lang w:val="en-US"/>
            </w:rPr>
          </w:pPr>
          <w:sdt>
            <w:sdtPr>
              <w:rPr>
                <w:rFonts w:asciiTheme="majorHAnsi" w:hAnsiTheme="majorHAnsi"/>
                <w:sz w:val="18"/>
                <w:szCs w:val="18"/>
                <w:lang w:val="en-US"/>
              </w:rPr>
              <w:alias w:val="Titel"/>
              <w:tag w:val=""/>
              <w:id w:val="-425189595"/>
              <w:placeholder>
                <w:docPart w:val="524136572252C64AB944BF42CDEED50D"/>
              </w:placeholder>
              <w:dataBinding w:prefixMappings="xmlns:ns0='http://purl.org/dc/elements/1.1/' xmlns:ns1='http://schemas.openxmlformats.org/package/2006/metadata/core-properties' " w:xpath="/ns1:coreProperties[1]/ns0:title[1]" w:storeItemID="{6C3C8BC8-F283-45AE-878A-BAB7291924A1}"/>
              <w:text/>
            </w:sdtPr>
            <w:sdtEndPr/>
            <w:sdtContent>
              <w:del w:id="32" w:author="Per Olofsson" w:date="2022-06-28T16:51:00Z">
                <w:r w:rsidR="00AA4116" w:rsidDel="00085723">
                  <w:rPr>
                    <w:rFonts w:asciiTheme="majorHAnsi" w:hAnsiTheme="majorHAnsi"/>
                    <w:sz w:val="18"/>
                    <w:szCs w:val="18"/>
                    <w:lang w:val="en-US"/>
                  </w:rPr>
                  <w:delText>Authorization System Description (SysD)</w:delText>
                </w:r>
              </w:del>
              <w:ins w:id="33" w:author="Per Olofsson" w:date="2022-06-28T16:51:00Z">
                <w:r w:rsidR="00085723">
                  <w:rPr>
                    <w:rFonts w:asciiTheme="majorHAnsi" w:hAnsiTheme="majorHAnsi"/>
                    <w:sz w:val="18"/>
                    <w:szCs w:val="18"/>
                    <w:lang w:val="en-US"/>
                  </w:rPr>
                  <w:t>Authorization system description (SysD)</w:t>
                </w:r>
              </w:ins>
            </w:sdtContent>
          </w:sdt>
        </w:p>
      </w:tc>
      <w:tc>
        <w:tcPr>
          <w:tcW w:w="2268" w:type="dxa"/>
        </w:tcPr>
        <w:p w14:paraId="62F1D831" w14:textId="77777777" w:rsidR="00C14629" w:rsidRPr="00774269" w:rsidRDefault="00C14629" w:rsidP="003C4685">
          <w:pPr>
            <w:rPr>
              <w:rFonts w:asciiTheme="majorHAnsi" w:hAnsiTheme="majorHAnsi"/>
              <w:sz w:val="16"/>
              <w:szCs w:val="18"/>
            </w:rPr>
          </w:pPr>
          <w:r w:rsidRPr="00774269">
            <w:rPr>
              <w:rFonts w:asciiTheme="majorHAnsi" w:hAnsiTheme="majorHAnsi"/>
              <w:sz w:val="16"/>
              <w:szCs w:val="18"/>
            </w:rPr>
            <w:t>Version</w:t>
          </w:r>
        </w:p>
        <w:p w14:paraId="72FFA870" w14:textId="41D61380" w:rsidR="00C14629" w:rsidRPr="000C55E2" w:rsidRDefault="00E06438" w:rsidP="00250CA0">
          <w:pPr>
            <w:spacing w:after="80"/>
            <w:rPr>
              <w:rFonts w:asciiTheme="majorHAnsi" w:hAnsiTheme="majorHAnsi"/>
              <w:b/>
              <w:sz w:val="18"/>
              <w:szCs w:val="18"/>
              <w:lang w:val="en-US"/>
            </w:rPr>
          </w:pPr>
          <w:sdt>
            <w:sdtPr>
              <w:rPr>
                <w:rFonts w:asciiTheme="majorHAnsi" w:hAnsiTheme="majorHAnsi"/>
                <w:sz w:val="18"/>
                <w:szCs w:val="18"/>
              </w:rPr>
              <w:alias w:val="Kategori"/>
              <w:tag w:val=""/>
              <w:id w:val="1333799350"/>
              <w:placeholder>
                <w:docPart w:val="DA659B485AFB5E4884580E58592A9E84"/>
              </w:placeholder>
              <w:dataBinding w:prefixMappings="xmlns:ns0='http://purl.org/dc/elements/1.1/' xmlns:ns1='http://schemas.openxmlformats.org/package/2006/metadata/core-properties' " w:xpath="/ns1:coreProperties[1]/ns1:category[1]" w:storeItemID="{6C3C8BC8-F283-45AE-878A-BAB7291924A1}"/>
              <w:text/>
            </w:sdtPr>
            <w:sdtEndPr/>
            <w:sdtContent>
              <w:r w:rsidR="00E87BE3">
                <w:rPr>
                  <w:rFonts w:asciiTheme="majorHAnsi" w:hAnsiTheme="majorHAnsi"/>
                  <w:sz w:val="18"/>
                  <w:szCs w:val="18"/>
                </w:rPr>
                <w:t>1.0</w:t>
              </w:r>
            </w:sdtContent>
          </w:sdt>
        </w:p>
      </w:tc>
    </w:tr>
    <w:tr w:rsidR="00C14629" w:rsidRPr="00051C46" w14:paraId="4EC98587" w14:textId="77777777" w:rsidTr="00F034F3">
      <w:tc>
        <w:tcPr>
          <w:tcW w:w="4350" w:type="dxa"/>
        </w:tcPr>
        <w:p w14:paraId="41C4348A" w14:textId="77777777" w:rsidR="00C14629" w:rsidRPr="00774269" w:rsidRDefault="00C14629" w:rsidP="00C14629">
          <w:pPr>
            <w:rPr>
              <w:rFonts w:asciiTheme="majorHAnsi" w:hAnsiTheme="majorHAnsi"/>
              <w:sz w:val="16"/>
              <w:szCs w:val="18"/>
            </w:rPr>
          </w:pPr>
          <w:r w:rsidRPr="00774269">
            <w:rPr>
              <w:rFonts w:asciiTheme="majorHAnsi" w:hAnsiTheme="majorHAnsi"/>
              <w:sz w:val="16"/>
              <w:szCs w:val="18"/>
            </w:rPr>
            <w:t>Date</w:t>
          </w:r>
        </w:p>
        <w:p w14:paraId="1F20684D" w14:textId="5D095819" w:rsidR="00C14629" w:rsidRPr="00C76DE5" w:rsidRDefault="00E06438" w:rsidP="00C14629">
          <w:pPr>
            <w:rPr>
              <w:rFonts w:asciiTheme="majorHAnsi" w:hAnsiTheme="majorHAnsi"/>
              <w:b/>
              <w:sz w:val="18"/>
              <w:szCs w:val="18"/>
            </w:rPr>
          </w:pPr>
          <w:r>
            <w:fldChar w:fldCharType="begin"/>
          </w:r>
          <w:r>
            <w:instrText>DATE  \* MERGEFORMAT</w:instrText>
          </w:r>
          <w:r>
            <w:fldChar w:fldCharType="separate"/>
          </w:r>
          <w:ins w:id="34" w:author="Per Olofsson" w:date="2022-06-28T16:50:00Z">
            <w:r w:rsidR="00085723" w:rsidRPr="00085723">
              <w:rPr>
                <w:rFonts w:asciiTheme="majorHAnsi" w:hAnsiTheme="majorHAnsi"/>
                <w:noProof/>
                <w:sz w:val="18"/>
                <w:szCs w:val="18"/>
                <w:rPrChange w:id="35" w:author="Per Olofsson" w:date="2022-06-28T16:50:00Z">
                  <w:rPr/>
                </w:rPrChange>
              </w:rPr>
              <w:t>2022-06-28</w:t>
            </w:r>
          </w:ins>
          <w:del w:id="36" w:author="Per Olofsson" w:date="2022-06-28T16:50:00Z">
            <w:r w:rsidR="00B05D86" w:rsidRPr="00B05D86" w:rsidDel="00085723">
              <w:rPr>
                <w:rFonts w:asciiTheme="majorHAnsi" w:hAnsiTheme="majorHAnsi"/>
                <w:noProof/>
                <w:sz w:val="18"/>
                <w:szCs w:val="18"/>
              </w:rPr>
              <w:delText>2022-06-28</w:delText>
            </w:r>
          </w:del>
          <w:r>
            <w:rPr>
              <w:rFonts w:asciiTheme="majorHAnsi" w:hAnsiTheme="majorHAnsi"/>
              <w:noProof/>
              <w:sz w:val="18"/>
              <w:szCs w:val="18"/>
            </w:rPr>
            <w:fldChar w:fldCharType="end"/>
          </w:r>
        </w:p>
      </w:tc>
      <w:tc>
        <w:tcPr>
          <w:tcW w:w="2268" w:type="dxa"/>
        </w:tcPr>
        <w:p w14:paraId="394E2777" w14:textId="77777777" w:rsidR="00C14629" w:rsidRPr="00774269" w:rsidRDefault="00C14629" w:rsidP="003C4685">
          <w:pPr>
            <w:rPr>
              <w:rFonts w:asciiTheme="majorHAnsi" w:hAnsiTheme="majorHAnsi"/>
              <w:sz w:val="16"/>
              <w:szCs w:val="18"/>
            </w:rPr>
          </w:pPr>
          <w:r w:rsidRPr="00774269">
            <w:rPr>
              <w:rFonts w:asciiTheme="majorHAnsi" w:hAnsiTheme="majorHAnsi"/>
              <w:sz w:val="16"/>
              <w:szCs w:val="18"/>
            </w:rPr>
            <w:t xml:space="preserve">Status </w:t>
          </w:r>
        </w:p>
        <w:p w14:paraId="064CE3BD" w14:textId="77777777" w:rsidR="00DA75B6" w:rsidRDefault="00E06438" w:rsidP="00D2491B">
          <w:pPr>
            <w:spacing w:after="80"/>
            <w:rPr>
              <w:rFonts w:asciiTheme="majorHAnsi" w:hAnsiTheme="majorHAnsi"/>
              <w:b/>
              <w:sz w:val="18"/>
              <w:szCs w:val="18"/>
            </w:rPr>
          </w:pPr>
          <w:sdt>
            <w:sdtPr>
              <w:rPr>
                <w:rFonts w:asciiTheme="majorHAnsi" w:hAnsiTheme="majorHAnsi"/>
                <w:sz w:val="18"/>
                <w:szCs w:val="18"/>
              </w:rPr>
              <w:alias w:val="Status"/>
              <w:tag w:val=""/>
              <w:id w:val="377983917"/>
              <w:placeholder>
                <w:docPart w:val="85B97DDBC5EAC642BB536C14BECA2870"/>
              </w:placeholder>
              <w:dataBinding w:prefixMappings="xmlns:ns0='http://purl.org/dc/elements/1.1/' xmlns:ns1='http://schemas.openxmlformats.org/package/2006/metadata/core-properties' " w:xpath="/ns1:coreProperties[1]/ns1:contentStatus[1]" w:storeItemID="{6C3C8BC8-F283-45AE-878A-BAB7291924A1}"/>
              <w:text/>
            </w:sdtPr>
            <w:sdtEndPr/>
            <w:sdtContent>
              <w:r w:rsidR="00842D94">
                <w:rPr>
                  <w:rFonts w:asciiTheme="majorHAnsi" w:hAnsiTheme="majorHAnsi"/>
                  <w:sz w:val="18"/>
                  <w:szCs w:val="18"/>
                  <w:lang w:val="en-US"/>
                </w:rPr>
                <w:t>For Approval</w:t>
              </w:r>
            </w:sdtContent>
          </w:sdt>
        </w:p>
      </w:tc>
    </w:tr>
    <w:tr w:rsidR="00C14629" w:rsidRPr="00051C46" w14:paraId="686AC699" w14:textId="77777777" w:rsidTr="00F034F3">
      <w:tc>
        <w:tcPr>
          <w:tcW w:w="4350" w:type="dxa"/>
        </w:tcPr>
        <w:p w14:paraId="24146AE7" w14:textId="77777777" w:rsidR="00C14629" w:rsidRPr="00C76DE5" w:rsidRDefault="00C14629" w:rsidP="00C14629">
          <w:pPr>
            <w:spacing w:after="80"/>
            <w:rPr>
              <w:rFonts w:asciiTheme="majorHAnsi" w:hAnsiTheme="majorHAnsi"/>
              <w:b/>
              <w:sz w:val="18"/>
              <w:szCs w:val="18"/>
              <w:lang w:val="en-US"/>
            </w:rPr>
          </w:pPr>
        </w:p>
      </w:tc>
      <w:tc>
        <w:tcPr>
          <w:tcW w:w="2268" w:type="dxa"/>
        </w:tcPr>
        <w:p w14:paraId="3E55F81C" w14:textId="77777777" w:rsidR="00C14629" w:rsidRPr="00774269" w:rsidRDefault="00C14629" w:rsidP="003C4685">
          <w:pPr>
            <w:rPr>
              <w:rFonts w:asciiTheme="majorHAnsi" w:hAnsiTheme="majorHAnsi"/>
              <w:sz w:val="16"/>
              <w:szCs w:val="18"/>
            </w:rPr>
          </w:pPr>
          <w:r>
            <w:rPr>
              <w:rFonts w:asciiTheme="majorHAnsi" w:hAnsiTheme="majorHAnsi"/>
              <w:sz w:val="16"/>
              <w:szCs w:val="18"/>
            </w:rPr>
            <w:t>Page</w:t>
          </w:r>
        </w:p>
        <w:p w14:paraId="031C1BFF" w14:textId="77777777" w:rsidR="00C14629" w:rsidRPr="00051C46" w:rsidRDefault="0075221D"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8A06D6">
            <w:rPr>
              <w:rFonts w:asciiTheme="majorHAnsi" w:hAnsiTheme="majorHAnsi" w:cs="Times New Roman"/>
              <w:noProof/>
              <w:sz w:val="18"/>
              <w:szCs w:val="18"/>
            </w:rPr>
            <w:t>7</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8A06D6">
            <w:rPr>
              <w:rFonts w:asciiTheme="majorHAnsi" w:hAnsiTheme="majorHAnsi" w:cs="Times New Roman"/>
              <w:noProof/>
              <w:sz w:val="18"/>
              <w:szCs w:val="18"/>
            </w:rPr>
            <w:t>7</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14:paraId="6351C7EE" w14:textId="77777777" w:rsidR="00C14629" w:rsidRPr="00484354" w:rsidRDefault="00C14629"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8752" behindDoc="1" locked="0" layoutInCell="1" allowOverlap="1" wp14:anchorId="13D07160" wp14:editId="3E9A3BA1">
          <wp:simplePos x="0" y="0"/>
          <wp:positionH relativeFrom="page">
            <wp:posOffset>356870</wp:posOffset>
          </wp:positionH>
          <wp:positionV relativeFrom="page">
            <wp:posOffset>353695</wp:posOffset>
          </wp:positionV>
          <wp:extent cx="1096838" cy="967528"/>
          <wp:effectExtent l="0" t="0" r="0" b="0"/>
          <wp:wrapNone/>
          <wp:docPr id="7"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6772E"/>
    <w:multiLevelType w:val="hybridMultilevel"/>
    <w:tmpl w:val="9F6EA5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4C6423"/>
    <w:multiLevelType w:val="hybridMultilevel"/>
    <w:tmpl w:val="357405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0C4CBC"/>
    <w:multiLevelType w:val="hybridMultilevel"/>
    <w:tmpl w:val="1994C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B453E5"/>
    <w:multiLevelType w:val="hybridMultilevel"/>
    <w:tmpl w:val="840401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3FF4F19"/>
    <w:multiLevelType w:val="multilevel"/>
    <w:tmpl w:val="44002180"/>
    <w:styleLink w:val="Arrowhead2"/>
    <w:lvl w:ilvl="0">
      <w:start w:val="1"/>
      <w:numFmt w:val="decimal"/>
      <w:pStyle w:val="Rubrik"/>
      <w:lvlText w:val="%1."/>
      <w:lvlJc w:val="left"/>
      <w:pPr>
        <w:ind w:left="360" w:hanging="360"/>
      </w:pPr>
      <w:rPr>
        <w:rFonts w:hint="default"/>
      </w:rPr>
    </w:lvl>
    <w:lvl w:ilvl="1">
      <w:start w:val="1"/>
      <w:numFmt w:val="decimal"/>
      <w:pStyle w:val="Rubrik1"/>
      <w:lvlText w:val="%1.%2."/>
      <w:lvlJc w:val="left"/>
      <w:pPr>
        <w:ind w:left="366" w:hanging="432"/>
      </w:pPr>
      <w:rPr>
        <w:rFonts w:hint="default"/>
      </w:rPr>
    </w:lvl>
    <w:lvl w:ilvl="2">
      <w:start w:val="1"/>
      <w:numFmt w:val="decimal"/>
      <w:pStyle w:val="Rubrik2"/>
      <w:lvlText w:val="%1.%2.%3."/>
      <w:lvlJc w:val="left"/>
      <w:pPr>
        <w:ind w:left="798" w:hanging="504"/>
      </w:pPr>
      <w:rPr>
        <w:rFonts w:hint="default"/>
      </w:rPr>
    </w:lvl>
    <w:lvl w:ilvl="3">
      <w:start w:val="1"/>
      <w:numFmt w:val="decimal"/>
      <w:pStyle w:val="Heading41"/>
      <w:lvlText w:val="%1.%2.%3.%4."/>
      <w:lvlJc w:val="left"/>
      <w:pPr>
        <w:ind w:left="1302" w:hanging="648"/>
      </w:pPr>
      <w:rPr>
        <w:rFonts w:hint="default"/>
      </w:rPr>
    </w:lvl>
    <w:lvl w:ilvl="4">
      <w:start w:val="1"/>
      <w:numFmt w:val="decimal"/>
      <w:pStyle w:val="Heading51"/>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6" w15:restartNumberingAfterBreak="0">
    <w:nsid w:val="49C95E6F"/>
    <w:multiLevelType w:val="hybridMultilevel"/>
    <w:tmpl w:val="01B8472C"/>
    <w:lvl w:ilvl="0" w:tplc="35BE398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066B15"/>
    <w:multiLevelType w:val="hybridMultilevel"/>
    <w:tmpl w:val="BDD2CD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Rubrik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57400955">
    <w:abstractNumId w:val="8"/>
  </w:num>
  <w:num w:numId="2" w16cid:durableId="154229888">
    <w:abstractNumId w:val="9"/>
  </w:num>
  <w:num w:numId="3" w16cid:durableId="828835000">
    <w:abstractNumId w:val="4"/>
  </w:num>
  <w:num w:numId="4" w16cid:durableId="923102632">
    <w:abstractNumId w:val="5"/>
  </w:num>
  <w:num w:numId="5" w16cid:durableId="1251541771">
    <w:abstractNumId w:val="0"/>
  </w:num>
  <w:num w:numId="6" w16cid:durableId="1550146079">
    <w:abstractNumId w:val="3"/>
  </w:num>
  <w:num w:numId="7" w16cid:durableId="781073910">
    <w:abstractNumId w:val="7"/>
  </w:num>
  <w:num w:numId="8" w16cid:durableId="289746242">
    <w:abstractNumId w:val="2"/>
  </w:num>
  <w:num w:numId="9" w16cid:durableId="2066562778">
    <w:abstractNumId w:val="5"/>
    <w:lvlOverride w:ilvl="0">
      <w:lvl w:ilvl="0">
        <w:start w:val="1"/>
        <w:numFmt w:val="decimal"/>
        <w:pStyle w:val="Rubrik"/>
        <w:lvlText w:val="%1."/>
        <w:lvlJc w:val="left"/>
        <w:pPr>
          <w:ind w:left="360" w:hanging="360"/>
        </w:pPr>
        <w:rPr>
          <w:rFonts w:hint="default"/>
          <w:lang w:val="en-US"/>
        </w:rPr>
      </w:lvl>
    </w:lvlOverride>
  </w:num>
  <w:num w:numId="10" w16cid:durableId="1325360179">
    <w:abstractNumId w:val="1"/>
  </w:num>
  <w:num w:numId="11" w16cid:durableId="1653095610">
    <w:abstractNumId w:val="6"/>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 Olofsson">
    <w15:presenceInfo w15:providerId="None" w15:userId="Per Olofsson"/>
  </w15:person>
  <w15:person w15:author="Henrik Bylund">
    <w15:presenceInfo w15:providerId="AD" w15:userId="S::henrik.bylund@sinetiq.se::ab841810-d543-49b9-93cb-70a554adc4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3D8"/>
    <w:rsid w:val="00006A8F"/>
    <w:rsid w:val="00017B3D"/>
    <w:rsid w:val="0002612C"/>
    <w:rsid w:val="00026922"/>
    <w:rsid w:val="000271F1"/>
    <w:rsid w:val="00037D58"/>
    <w:rsid w:val="00051C46"/>
    <w:rsid w:val="00052376"/>
    <w:rsid w:val="00057DC6"/>
    <w:rsid w:val="00062590"/>
    <w:rsid w:val="00063EDB"/>
    <w:rsid w:val="00071587"/>
    <w:rsid w:val="0007192B"/>
    <w:rsid w:val="0007393D"/>
    <w:rsid w:val="00080E87"/>
    <w:rsid w:val="00081ECA"/>
    <w:rsid w:val="00085723"/>
    <w:rsid w:val="00085FF7"/>
    <w:rsid w:val="00090B28"/>
    <w:rsid w:val="0009207E"/>
    <w:rsid w:val="000932FC"/>
    <w:rsid w:val="00094477"/>
    <w:rsid w:val="00097468"/>
    <w:rsid w:val="000A16BA"/>
    <w:rsid w:val="000A4D55"/>
    <w:rsid w:val="000B1D0D"/>
    <w:rsid w:val="000B266F"/>
    <w:rsid w:val="000B56E1"/>
    <w:rsid w:val="000C192B"/>
    <w:rsid w:val="000C26BA"/>
    <w:rsid w:val="000C3C01"/>
    <w:rsid w:val="000C55E2"/>
    <w:rsid w:val="000D5AB8"/>
    <w:rsid w:val="000D64A9"/>
    <w:rsid w:val="000F0399"/>
    <w:rsid w:val="000F1AF6"/>
    <w:rsid w:val="000F1DC5"/>
    <w:rsid w:val="000F5313"/>
    <w:rsid w:val="000F5F43"/>
    <w:rsid w:val="00103D61"/>
    <w:rsid w:val="00105116"/>
    <w:rsid w:val="00107A43"/>
    <w:rsid w:val="001133F8"/>
    <w:rsid w:val="00116F99"/>
    <w:rsid w:val="00121138"/>
    <w:rsid w:val="00121E6B"/>
    <w:rsid w:val="00133006"/>
    <w:rsid w:val="00133D91"/>
    <w:rsid w:val="00136058"/>
    <w:rsid w:val="00144810"/>
    <w:rsid w:val="001452F3"/>
    <w:rsid w:val="0015222C"/>
    <w:rsid w:val="0015462B"/>
    <w:rsid w:val="001567D9"/>
    <w:rsid w:val="00160888"/>
    <w:rsid w:val="00163433"/>
    <w:rsid w:val="00175BF4"/>
    <w:rsid w:val="00176325"/>
    <w:rsid w:val="001935DB"/>
    <w:rsid w:val="001A250D"/>
    <w:rsid w:val="001A4A51"/>
    <w:rsid w:val="001A4D33"/>
    <w:rsid w:val="001B4145"/>
    <w:rsid w:val="001C7E60"/>
    <w:rsid w:val="001D4921"/>
    <w:rsid w:val="001D6D1D"/>
    <w:rsid w:val="001E03CF"/>
    <w:rsid w:val="001E2857"/>
    <w:rsid w:val="001E3FB4"/>
    <w:rsid w:val="001F35FC"/>
    <w:rsid w:val="001F4D7E"/>
    <w:rsid w:val="001F6953"/>
    <w:rsid w:val="00203A58"/>
    <w:rsid w:val="00206A99"/>
    <w:rsid w:val="00213432"/>
    <w:rsid w:val="00214BD8"/>
    <w:rsid w:val="00215829"/>
    <w:rsid w:val="00225C0B"/>
    <w:rsid w:val="0024460A"/>
    <w:rsid w:val="00250CA0"/>
    <w:rsid w:val="002519B7"/>
    <w:rsid w:val="00252D9B"/>
    <w:rsid w:val="0025487D"/>
    <w:rsid w:val="00260BB3"/>
    <w:rsid w:val="00266D24"/>
    <w:rsid w:val="00280F73"/>
    <w:rsid w:val="00283027"/>
    <w:rsid w:val="0028645C"/>
    <w:rsid w:val="002A15F1"/>
    <w:rsid w:val="002A2272"/>
    <w:rsid w:val="002A2CEF"/>
    <w:rsid w:val="002A35AC"/>
    <w:rsid w:val="002A5660"/>
    <w:rsid w:val="002A7277"/>
    <w:rsid w:val="002B2A6E"/>
    <w:rsid w:val="002B783D"/>
    <w:rsid w:val="002C447C"/>
    <w:rsid w:val="002C544F"/>
    <w:rsid w:val="002C58D9"/>
    <w:rsid w:val="002D0A29"/>
    <w:rsid w:val="002D43F3"/>
    <w:rsid w:val="002D58D2"/>
    <w:rsid w:val="002F3B76"/>
    <w:rsid w:val="002F60D5"/>
    <w:rsid w:val="00302324"/>
    <w:rsid w:val="00310492"/>
    <w:rsid w:val="00311848"/>
    <w:rsid w:val="00313CCA"/>
    <w:rsid w:val="00320C10"/>
    <w:rsid w:val="00321570"/>
    <w:rsid w:val="00321A18"/>
    <w:rsid w:val="003237A2"/>
    <w:rsid w:val="00351310"/>
    <w:rsid w:val="00356ADC"/>
    <w:rsid w:val="0036542B"/>
    <w:rsid w:val="0037225C"/>
    <w:rsid w:val="00385F56"/>
    <w:rsid w:val="0038700D"/>
    <w:rsid w:val="003915D0"/>
    <w:rsid w:val="00392A6B"/>
    <w:rsid w:val="00393178"/>
    <w:rsid w:val="003A15CD"/>
    <w:rsid w:val="003C24F2"/>
    <w:rsid w:val="003C2AAB"/>
    <w:rsid w:val="003C4685"/>
    <w:rsid w:val="003D02DA"/>
    <w:rsid w:val="003D38BB"/>
    <w:rsid w:val="003D4111"/>
    <w:rsid w:val="003D6385"/>
    <w:rsid w:val="003D64A9"/>
    <w:rsid w:val="003D6FA0"/>
    <w:rsid w:val="003E1E0F"/>
    <w:rsid w:val="003E3999"/>
    <w:rsid w:val="003E41F1"/>
    <w:rsid w:val="003F03AC"/>
    <w:rsid w:val="003F0A38"/>
    <w:rsid w:val="003F1154"/>
    <w:rsid w:val="003F690E"/>
    <w:rsid w:val="00405FAF"/>
    <w:rsid w:val="00406FA1"/>
    <w:rsid w:val="00407139"/>
    <w:rsid w:val="0041576F"/>
    <w:rsid w:val="00421D97"/>
    <w:rsid w:val="00423B9A"/>
    <w:rsid w:val="004349AE"/>
    <w:rsid w:val="00440CF8"/>
    <w:rsid w:val="00442491"/>
    <w:rsid w:val="00450015"/>
    <w:rsid w:val="00452626"/>
    <w:rsid w:val="0045266A"/>
    <w:rsid w:val="00454360"/>
    <w:rsid w:val="00457563"/>
    <w:rsid w:val="00463DE5"/>
    <w:rsid w:val="00467CF2"/>
    <w:rsid w:val="00484354"/>
    <w:rsid w:val="00486347"/>
    <w:rsid w:val="00490B1E"/>
    <w:rsid w:val="00493EFD"/>
    <w:rsid w:val="0049461D"/>
    <w:rsid w:val="004A6835"/>
    <w:rsid w:val="004B0635"/>
    <w:rsid w:val="004B25BF"/>
    <w:rsid w:val="004B37C4"/>
    <w:rsid w:val="004C171A"/>
    <w:rsid w:val="004C647B"/>
    <w:rsid w:val="004D59EE"/>
    <w:rsid w:val="004D6A97"/>
    <w:rsid w:val="004E2510"/>
    <w:rsid w:val="004E3F29"/>
    <w:rsid w:val="004E622F"/>
    <w:rsid w:val="004F4F3D"/>
    <w:rsid w:val="004F5AA7"/>
    <w:rsid w:val="004F73D2"/>
    <w:rsid w:val="005079FB"/>
    <w:rsid w:val="00512379"/>
    <w:rsid w:val="00513C62"/>
    <w:rsid w:val="0051583A"/>
    <w:rsid w:val="00522F6F"/>
    <w:rsid w:val="00523ACA"/>
    <w:rsid w:val="005332A8"/>
    <w:rsid w:val="0053417A"/>
    <w:rsid w:val="005406B3"/>
    <w:rsid w:val="00544FC1"/>
    <w:rsid w:val="00555205"/>
    <w:rsid w:val="00561481"/>
    <w:rsid w:val="0056163D"/>
    <w:rsid w:val="005630CC"/>
    <w:rsid w:val="00564BFA"/>
    <w:rsid w:val="00567F63"/>
    <w:rsid w:val="005771AE"/>
    <w:rsid w:val="005923A7"/>
    <w:rsid w:val="00592C6D"/>
    <w:rsid w:val="0059672A"/>
    <w:rsid w:val="005A27BB"/>
    <w:rsid w:val="005B08D8"/>
    <w:rsid w:val="005B1E7A"/>
    <w:rsid w:val="005B52BD"/>
    <w:rsid w:val="005C55DB"/>
    <w:rsid w:val="005C7F55"/>
    <w:rsid w:val="005D5F1F"/>
    <w:rsid w:val="005D7B7C"/>
    <w:rsid w:val="005E0F09"/>
    <w:rsid w:val="005F250C"/>
    <w:rsid w:val="005F3371"/>
    <w:rsid w:val="00604883"/>
    <w:rsid w:val="00604A60"/>
    <w:rsid w:val="00612E01"/>
    <w:rsid w:val="00612E88"/>
    <w:rsid w:val="00613CB7"/>
    <w:rsid w:val="00616660"/>
    <w:rsid w:val="00621545"/>
    <w:rsid w:val="00636607"/>
    <w:rsid w:val="006403BB"/>
    <w:rsid w:val="006408F3"/>
    <w:rsid w:val="00641374"/>
    <w:rsid w:val="00642681"/>
    <w:rsid w:val="00650158"/>
    <w:rsid w:val="00654779"/>
    <w:rsid w:val="00657CF9"/>
    <w:rsid w:val="006652F1"/>
    <w:rsid w:val="00680E6D"/>
    <w:rsid w:val="00683399"/>
    <w:rsid w:val="0068363E"/>
    <w:rsid w:val="0068602D"/>
    <w:rsid w:val="00687D41"/>
    <w:rsid w:val="00691555"/>
    <w:rsid w:val="00695792"/>
    <w:rsid w:val="006A0655"/>
    <w:rsid w:val="006A078F"/>
    <w:rsid w:val="006A35DB"/>
    <w:rsid w:val="006A60D0"/>
    <w:rsid w:val="006B1802"/>
    <w:rsid w:val="006B36BE"/>
    <w:rsid w:val="006C5C66"/>
    <w:rsid w:val="006C6989"/>
    <w:rsid w:val="006C6ED1"/>
    <w:rsid w:val="006D2C63"/>
    <w:rsid w:val="006D4D0A"/>
    <w:rsid w:val="006D4EF6"/>
    <w:rsid w:val="006D5C87"/>
    <w:rsid w:val="006F1ADC"/>
    <w:rsid w:val="006F40D7"/>
    <w:rsid w:val="006F7B60"/>
    <w:rsid w:val="00700EC2"/>
    <w:rsid w:val="00706C92"/>
    <w:rsid w:val="00707C81"/>
    <w:rsid w:val="00714FC4"/>
    <w:rsid w:val="00717918"/>
    <w:rsid w:val="0072789F"/>
    <w:rsid w:val="007367D0"/>
    <w:rsid w:val="007411E9"/>
    <w:rsid w:val="0074537F"/>
    <w:rsid w:val="00747882"/>
    <w:rsid w:val="00750752"/>
    <w:rsid w:val="00750A6B"/>
    <w:rsid w:val="0075221D"/>
    <w:rsid w:val="007539F7"/>
    <w:rsid w:val="00754CF0"/>
    <w:rsid w:val="007559B9"/>
    <w:rsid w:val="00765104"/>
    <w:rsid w:val="0076685D"/>
    <w:rsid w:val="00772BA8"/>
    <w:rsid w:val="00773E3A"/>
    <w:rsid w:val="00774269"/>
    <w:rsid w:val="00776736"/>
    <w:rsid w:val="007802DC"/>
    <w:rsid w:val="00786E47"/>
    <w:rsid w:val="007913FF"/>
    <w:rsid w:val="00795854"/>
    <w:rsid w:val="007A0C81"/>
    <w:rsid w:val="007A4979"/>
    <w:rsid w:val="007B2395"/>
    <w:rsid w:val="007B2E4D"/>
    <w:rsid w:val="007B4053"/>
    <w:rsid w:val="007B68AF"/>
    <w:rsid w:val="007B7581"/>
    <w:rsid w:val="007C16B9"/>
    <w:rsid w:val="007C3A83"/>
    <w:rsid w:val="007C50F4"/>
    <w:rsid w:val="007D203A"/>
    <w:rsid w:val="007D3C4E"/>
    <w:rsid w:val="007E0BEA"/>
    <w:rsid w:val="007E2F69"/>
    <w:rsid w:val="007E6252"/>
    <w:rsid w:val="00804DB3"/>
    <w:rsid w:val="00810572"/>
    <w:rsid w:val="00810618"/>
    <w:rsid w:val="00813A46"/>
    <w:rsid w:val="00817905"/>
    <w:rsid w:val="00820A8C"/>
    <w:rsid w:val="00842D94"/>
    <w:rsid w:val="008523A1"/>
    <w:rsid w:val="00853191"/>
    <w:rsid w:val="008557C9"/>
    <w:rsid w:val="00860543"/>
    <w:rsid w:val="008633F3"/>
    <w:rsid w:val="0086463F"/>
    <w:rsid w:val="00866E46"/>
    <w:rsid w:val="00870828"/>
    <w:rsid w:val="00876D5C"/>
    <w:rsid w:val="00877D4A"/>
    <w:rsid w:val="0089473B"/>
    <w:rsid w:val="008A06D6"/>
    <w:rsid w:val="008A7302"/>
    <w:rsid w:val="008B1C86"/>
    <w:rsid w:val="008B39B7"/>
    <w:rsid w:val="008B68C6"/>
    <w:rsid w:val="008B78A0"/>
    <w:rsid w:val="008C3E61"/>
    <w:rsid w:val="008C69AD"/>
    <w:rsid w:val="008D007E"/>
    <w:rsid w:val="008D046A"/>
    <w:rsid w:val="008D3FC8"/>
    <w:rsid w:val="008D5D0C"/>
    <w:rsid w:val="008E6670"/>
    <w:rsid w:val="008F6A0C"/>
    <w:rsid w:val="00901FFD"/>
    <w:rsid w:val="00916D4E"/>
    <w:rsid w:val="009179ED"/>
    <w:rsid w:val="00926953"/>
    <w:rsid w:val="00926F8E"/>
    <w:rsid w:val="00930E3B"/>
    <w:rsid w:val="00932639"/>
    <w:rsid w:val="00933CD2"/>
    <w:rsid w:val="0094013D"/>
    <w:rsid w:val="00945198"/>
    <w:rsid w:val="00945E96"/>
    <w:rsid w:val="00946C07"/>
    <w:rsid w:val="0095269C"/>
    <w:rsid w:val="00961351"/>
    <w:rsid w:val="009651FD"/>
    <w:rsid w:val="00971299"/>
    <w:rsid w:val="00971621"/>
    <w:rsid w:val="00973310"/>
    <w:rsid w:val="00973C54"/>
    <w:rsid w:val="00974A31"/>
    <w:rsid w:val="00975145"/>
    <w:rsid w:val="00975A51"/>
    <w:rsid w:val="0099431D"/>
    <w:rsid w:val="009A0F8F"/>
    <w:rsid w:val="009A3B09"/>
    <w:rsid w:val="009A7472"/>
    <w:rsid w:val="009A7920"/>
    <w:rsid w:val="009B6057"/>
    <w:rsid w:val="009C281F"/>
    <w:rsid w:val="009C59D1"/>
    <w:rsid w:val="009F0CDA"/>
    <w:rsid w:val="009F2B59"/>
    <w:rsid w:val="009F4998"/>
    <w:rsid w:val="00A001D5"/>
    <w:rsid w:val="00A02DDF"/>
    <w:rsid w:val="00A0480B"/>
    <w:rsid w:val="00A04F42"/>
    <w:rsid w:val="00A139E1"/>
    <w:rsid w:val="00A16EF6"/>
    <w:rsid w:val="00A208B3"/>
    <w:rsid w:val="00A30697"/>
    <w:rsid w:val="00A44937"/>
    <w:rsid w:val="00A55B60"/>
    <w:rsid w:val="00A6168A"/>
    <w:rsid w:val="00A71C80"/>
    <w:rsid w:val="00A72C75"/>
    <w:rsid w:val="00A75821"/>
    <w:rsid w:val="00A94407"/>
    <w:rsid w:val="00A958DC"/>
    <w:rsid w:val="00A963DB"/>
    <w:rsid w:val="00A97E6A"/>
    <w:rsid w:val="00AA4116"/>
    <w:rsid w:val="00AA4221"/>
    <w:rsid w:val="00AB2377"/>
    <w:rsid w:val="00AB2AC4"/>
    <w:rsid w:val="00AB5DBB"/>
    <w:rsid w:val="00AC2C37"/>
    <w:rsid w:val="00AC5EA9"/>
    <w:rsid w:val="00AC676C"/>
    <w:rsid w:val="00AE0C4E"/>
    <w:rsid w:val="00AE4F91"/>
    <w:rsid w:val="00AF45A2"/>
    <w:rsid w:val="00AF75C8"/>
    <w:rsid w:val="00B05D86"/>
    <w:rsid w:val="00B061A5"/>
    <w:rsid w:val="00B12718"/>
    <w:rsid w:val="00B15C22"/>
    <w:rsid w:val="00B37AE5"/>
    <w:rsid w:val="00B429AD"/>
    <w:rsid w:val="00B45072"/>
    <w:rsid w:val="00B45256"/>
    <w:rsid w:val="00B51F13"/>
    <w:rsid w:val="00B51F42"/>
    <w:rsid w:val="00B54B57"/>
    <w:rsid w:val="00B57C2C"/>
    <w:rsid w:val="00B60C0F"/>
    <w:rsid w:val="00B6110D"/>
    <w:rsid w:val="00B63A4D"/>
    <w:rsid w:val="00B644E7"/>
    <w:rsid w:val="00B709B0"/>
    <w:rsid w:val="00B74BA0"/>
    <w:rsid w:val="00B76542"/>
    <w:rsid w:val="00B7696B"/>
    <w:rsid w:val="00B82084"/>
    <w:rsid w:val="00B83050"/>
    <w:rsid w:val="00B83226"/>
    <w:rsid w:val="00B9053A"/>
    <w:rsid w:val="00BA52DD"/>
    <w:rsid w:val="00BA54CB"/>
    <w:rsid w:val="00BB58EE"/>
    <w:rsid w:val="00BC537E"/>
    <w:rsid w:val="00BD3322"/>
    <w:rsid w:val="00BE135C"/>
    <w:rsid w:val="00BE1721"/>
    <w:rsid w:val="00BE4572"/>
    <w:rsid w:val="00BE694F"/>
    <w:rsid w:val="00BF2C7A"/>
    <w:rsid w:val="00C01AC0"/>
    <w:rsid w:val="00C035B1"/>
    <w:rsid w:val="00C14629"/>
    <w:rsid w:val="00C30111"/>
    <w:rsid w:val="00C37C6D"/>
    <w:rsid w:val="00C409D4"/>
    <w:rsid w:val="00C57D01"/>
    <w:rsid w:val="00C61115"/>
    <w:rsid w:val="00C61F11"/>
    <w:rsid w:val="00C67DE4"/>
    <w:rsid w:val="00C76331"/>
    <w:rsid w:val="00C76DE5"/>
    <w:rsid w:val="00C84C9B"/>
    <w:rsid w:val="00C91984"/>
    <w:rsid w:val="00C97255"/>
    <w:rsid w:val="00CA10F7"/>
    <w:rsid w:val="00CA1CA9"/>
    <w:rsid w:val="00CA2E8A"/>
    <w:rsid w:val="00CA5428"/>
    <w:rsid w:val="00CB08D4"/>
    <w:rsid w:val="00CB1F22"/>
    <w:rsid w:val="00CB57BA"/>
    <w:rsid w:val="00CC4899"/>
    <w:rsid w:val="00CF1729"/>
    <w:rsid w:val="00CF1D75"/>
    <w:rsid w:val="00CF3B6B"/>
    <w:rsid w:val="00CF4746"/>
    <w:rsid w:val="00D023C9"/>
    <w:rsid w:val="00D0286E"/>
    <w:rsid w:val="00D10291"/>
    <w:rsid w:val="00D120B0"/>
    <w:rsid w:val="00D13FE1"/>
    <w:rsid w:val="00D15CAE"/>
    <w:rsid w:val="00D17442"/>
    <w:rsid w:val="00D241E3"/>
    <w:rsid w:val="00D2440E"/>
    <w:rsid w:val="00D2491B"/>
    <w:rsid w:val="00D304E5"/>
    <w:rsid w:val="00D34F23"/>
    <w:rsid w:val="00D477C9"/>
    <w:rsid w:val="00D50A00"/>
    <w:rsid w:val="00D565E9"/>
    <w:rsid w:val="00D56699"/>
    <w:rsid w:val="00D60712"/>
    <w:rsid w:val="00D62DB6"/>
    <w:rsid w:val="00D76125"/>
    <w:rsid w:val="00D84853"/>
    <w:rsid w:val="00D8497A"/>
    <w:rsid w:val="00D941F0"/>
    <w:rsid w:val="00DA065D"/>
    <w:rsid w:val="00DA71CF"/>
    <w:rsid w:val="00DA75B6"/>
    <w:rsid w:val="00DA778E"/>
    <w:rsid w:val="00DB36AC"/>
    <w:rsid w:val="00DB3B5A"/>
    <w:rsid w:val="00DB4294"/>
    <w:rsid w:val="00DB7F1E"/>
    <w:rsid w:val="00DC1D7F"/>
    <w:rsid w:val="00DD38D3"/>
    <w:rsid w:val="00DD3C36"/>
    <w:rsid w:val="00DE38B4"/>
    <w:rsid w:val="00DF244E"/>
    <w:rsid w:val="00DF679C"/>
    <w:rsid w:val="00E00AAE"/>
    <w:rsid w:val="00E041B0"/>
    <w:rsid w:val="00E05C4D"/>
    <w:rsid w:val="00E06438"/>
    <w:rsid w:val="00E108E3"/>
    <w:rsid w:val="00E21709"/>
    <w:rsid w:val="00E24E13"/>
    <w:rsid w:val="00E3338B"/>
    <w:rsid w:val="00E41B5C"/>
    <w:rsid w:val="00E461AB"/>
    <w:rsid w:val="00E507E9"/>
    <w:rsid w:val="00E71D07"/>
    <w:rsid w:val="00E76584"/>
    <w:rsid w:val="00E76CE9"/>
    <w:rsid w:val="00E77B1F"/>
    <w:rsid w:val="00E8132A"/>
    <w:rsid w:val="00E87BE3"/>
    <w:rsid w:val="00E9021B"/>
    <w:rsid w:val="00EA0864"/>
    <w:rsid w:val="00EA5C51"/>
    <w:rsid w:val="00EB390C"/>
    <w:rsid w:val="00EB3987"/>
    <w:rsid w:val="00EC1134"/>
    <w:rsid w:val="00EC3C8A"/>
    <w:rsid w:val="00EE12D4"/>
    <w:rsid w:val="00EE1F4A"/>
    <w:rsid w:val="00EF2FF5"/>
    <w:rsid w:val="00F034F3"/>
    <w:rsid w:val="00F122E7"/>
    <w:rsid w:val="00F151FD"/>
    <w:rsid w:val="00F27A80"/>
    <w:rsid w:val="00F3444F"/>
    <w:rsid w:val="00F35EB7"/>
    <w:rsid w:val="00F41C5A"/>
    <w:rsid w:val="00F41EF4"/>
    <w:rsid w:val="00F44931"/>
    <w:rsid w:val="00F4627A"/>
    <w:rsid w:val="00F57DFE"/>
    <w:rsid w:val="00F706C4"/>
    <w:rsid w:val="00F70C8F"/>
    <w:rsid w:val="00F7128B"/>
    <w:rsid w:val="00F73859"/>
    <w:rsid w:val="00F75337"/>
    <w:rsid w:val="00F76EA4"/>
    <w:rsid w:val="00F91C75"/>
    <w:rsid w:val="00F96952"/>
    <w:rsid w:val="00F96CE3"/>
    <w:rsid w:val="00F97395"/>
    <w:rsid w:val="00FA543D"/>
    <w:rsid w:val="00FA6939"/>
    <w:rsid w:val="00FA79F9"/>
    <w:rsid w:val="00FB006E"/>
    <w:rsid w:val="00FB41D1"/>
    <w:rsid w:val="00FB4372"/>
    <w:rsid w:val="00FB4476"/>
    <w:rsid w:val="00FB76E0"/>
    <w:rsid w:val="00FC2A73"/>
    <w:rsid w:val="00FC358C"/>
    <w:rsid w:val="00FD0AD2"/>
    <w:rsid w:val="00FD13D8"/>
    <w:rsid w:val="00FD5FE0"/>
    <w:rsid w:val="00FD7D7D"/>
    <w:rsid w:val="00FE6CEE"/>
    <w:rsid w:val="00FF3602"/>
    <w:rsid w:val="00FF7774"/>
    <w:rsid w:val="5373F228"/>
    <w:rsid w:val="5A83EC07"/>
    <w:rsid w:val="6420E889"/>
    <w:rsid w:val="752ACF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BC19AB"/>
  <w15:docId w15:val="{F7BDD0C3-1E20-5843-A7D1-F20B62DED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86E47"/>
  </w:style>
  <w:style w:type="paragraph" w:styleId="Rubrik1">
    <w:name w:val="heading 1"/>
    <w:aliases w:val="Heading2"/>
    <w:basedOn w:val="Rubrik"/>
    <w:next w:val="Brdtext"/>
    <w:link w:val="Rubrik1Char"/>
    <w:autoRedefine/>
    <w:uiPriority w:val="9"/>
    <w:qFormat/>
    <w:rsid w:val="00AB2AC4"/>
    <w:pPr>
      <w:keepNext/>
      <w:keepLines/>
      <w:numPr>
        <w:ilvl w:val="1"/>
      </w:numPr>
      <w:tabs>
        <w:tab w:val="clear" w:pos="567"/>
        <w:tab w:val="left" w:pos="1701"/>
        <w:tab w:val="left" w:pos="2268"/>
      </w:tabs>
      <w:spacing w:before="200" w:after="80"/>
    </w:pPr>
    <w:rPr>
      <w:rFonts w:eastAsia="Times New Roman" w:cstheme="majorBidi"/>
      <w:b/>
      <w:color w:val="000000" w:themeColor="text1"/>
      <w:sz w:val="32"/>
      <w:szCs w:val="32"/>
    </w:rPr>
  </w:style>
  <w:style w:type="paragraph" w:styleId="Rubrik2">
    <w:name w:val="heading 2"/>
    <w:aliases w:val="Heading3"/>
    <w:next w:val="Brdtext"/>
    <w:link w:val="Rubrik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Rubrik3">
    <w:name w:val="heading 3"/>
    <w:aliases w:val="Rubrik 33"/>
    <w:basedOn w:val="Normal"/>
    <w:next w:val="Normal"/>
    <w:link w:val="Rubrik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Heading2 Char"/>
    <w:basedOn w:val="Standardstycketeckensnitt"/>
    <w:link w:val="Rubrik1"/>
    <w:uiPriority w:val="9"/>
    <w:rsid w:val="00AB2AC4"/>
    <w:rPr>
      <w:rFonts w:ascii="Calibri" w:eastAsia="Times New Roman" w:hAnsi="Calibri" w:cstheme="majorBidi"/>
      <w:b/>
      <w:color w:val="000000" w:themeColor="text1"/>
      <w:sz w:val="32"/>
      <w:szCs w:val="32"/>
      <w:lang w:val="en-GB" w:eastAsia="en-US"/>
    </w:rPr>
  </w:style>
  <w:style w:type="character" w:customStyle="1" w:styleId="Rubrik2Char">
    <w:name w:val="Rubrik 2 Char"/>
    <w:aliases w:val="Heading3 Char"/>
    <w:basedOn w:val="Standardstycketeckensnitt"/>
    <w:link w:val="Rubrik2"/>
    <w:uiPriority w:val="9"/>
    <w:rsid w:val="00F41EF4"/>
    <w:rPr>
      <w:rFonts w:ascii="Calibri" w:eastAsiaTheme="majorEastAsia" w:hAnsi="Calibri" w:cstheme="majorBidi"/>
      <w:b/>
      <w:color w:val="000000" w:themeColor="text1"/>
      <w:sz w:val="28"/>
      <w:szCs w:val="28"/>
      <w:lang w:eastAsia="en-US"/>
    </w:rPr>
  </w:style>
  <w:style w:type="paragraph" w:styleId="Sidhuvud">
    <w:name w:val="header"/>
    <w:basedOn w:val="Normal"/>
    <w:link w:val="SidhuvudChar"/>
    <w:unhideWhenUsed/>
    <w:rsid w:val="003D4111"/>
    <w:pPr>
      <w:tabs>
        <w:tab w:val="center" w:pos="4536"/>
        <w:tab w:val="right" w:pos="9072"/>
      </w:tabs>
    </w:pPr>
  </w:style>
  <w:style w:type="character" w:customStyle="1" w:styleId="SidhuvudChar">
    <w:name w:val="Sidhuvud Char"/>
    <w:basedOn w:val="Standardstycketeckensnitt"/>
    <w:link w:val="Sidhuvud"/>
    <w:uiPriority w:val="99"/>
    <w:rsid w:val="003D4111"/>
  </w:style>
  <w:style w:type="paragraph" w:styleId="Sidfot">
    <w:name w:val="footer"/>
    <w:basedOn w:val="Normal"/>
    <w:link w:val="SidfotChar"/>
    <w:uiPriority w:val="99"/>
    <w:unhideWhenUsed/>
    <w:rsid w:val="00252D9B"/>
    <w:pPr>
      <w:tabs>
        <w:tab w:val="center" w:pos="4536"/>
        <w:tab w:val="right" w:pos="9072"/>
      </w:tabs>
    </w:pPr>
  </w:style>
  <w:style w:type="character" w:customStyle="1" w:styleId="SidfotChar">
    <w:name w:val="Sidfot Char"/>
    <w:basedOn w:val="Standardstycketeckensnitt"/>
    <w:link w:val="Sidfot"/>
    <w:uiPriority w:val="99"/>
    <w:rsid w:val="00252D9B"/>
  </w:style>
  <w:style w:type="paragraph" w:styleId="Rubrik">
    <w:name w:val="Title"/>
    <w:aliases w:val="Heading1"/>
    <w:basedOn w:val="Normal"/>
    <w:next w:val="Rubrik1"/>
    <w:link w:val="RubrikChar"/>
    <w:autoRedefine/>
    <w:uiPriority w:val="1"/>
    <w:qFormat/>
    <w:rsid w:val="00D17442"/>
    <w:pPr>
      <w:numPr>
        <w:numId w:val="4"/>
      </w:numPr>
      <w:tabs>
        <w:tab w:val="left" w:pos="567"/>
        <w:tab w:val="left" w:pos="1134"/>
      </w:tabs>
      <w:spacing w:before="360" w:after="160" w:line="480" w:lineRule="exact"/>
      <w:outlineLvl w:val="0"/>
    </w:pPr>
    <w:rPr>
      <w:rFonts w:ascii="Calibri" w:eastAsia="MS PGothic" w:hAnsi="Calibri" w:cs="Lucida Grande"/>
      <w:sz w:val="48"/>
      <w:szCs w:val="48"/>
      <w:lang w:val="en-GB" w:eastAsia="en-US"/>
    </w:rPr>
  </w:style>
  <w:style w:type="character" w:customStyle="1" w:styleId="RubrikChar">
    <w:name w:val="Rubrik Char"/>
    <w:aliases w:val="Heading1 Char"/>
    <w:basedOn w:val="Standardstycketeckensnitt"/>
    <w:link w:val="Rubrik"/>
    <w:uiPriority w:val="1"/>
    <w:rsid w:val="00D17442"/>
    <w:rPr>
      <w:rFonts w:ascii="Calibri" w:eastAsia="MS PGothic" w:hAnsi="Calibri" w:cs="Lucida Grande"/>
      <w:sz w:val="48"/>
      <w:szCs w:val="48"/>
      <w:lang w:val="en-GB" w:eastAsia="en-US"/>
    </w:rPr>
  </w:style>
  <w:style w:type="paragraph" w:styleId="Brdtext">
    <w:name w:val="Body Text"/>
    <w:aliases w:val="Body"/>
    <w:basedOn w:val="Normal"/>
    <w:link w:val="BrdtextChar"/>
    <w:autoRedefine/>
    <w:unhideWhenUsed/>
    <w:qFormat/>
    <w:rsid w:val="00D17442"/>
    <w:pPr>
      <w:tabs>
        <w:tab w:val="left" w:pos="1810"/>
      </w:tabs>
      <w:spacing w:after="240" w:line="280" w:lineRule="atLeast"/>
    </w:pPr>
    <w:rPr>
      <w:rFonts w:eastAsia="MS PGothic" w:cs="Lucida Grande"/>
      <w:szCs w:val="22"/>
      <w:lang w:val="en-GB" w:eastAsia="en-US"/>
    </w:rPr>
  </w:style>
  <w:style w:type="character" w:customStyle="1" w:styleId="BrdtextChar">
    <w:name w:val="Brödtext Char"/>
    <w:aliases w:val="Body Char"/>
    <w:basedOn w:val="Standardstycketeckensnitt"/>
    <w:link w:val="Brdtext"/>
    <w:rsid w:val="00D17442"/>
    <w:rPr>
      <w:rFonts w:eastAsia="MS PGothic" w:cs="Lucida Grande"/>
      <w:szCs w:val="22"/>
      <w:lang w:val="en-GB" w:eastAsia="en-US"/>
    </w:rPr>
  </w:style>
  <w:style w:type="character" w:styleId="Sidnummer">
    <w:name w:val="page number"/>
    <w:basedOn w:val="Standardstycketeckensnitt"/>
    <w:uiPriority w:val="99"/>
    <w:semiHidden/>
    <w:unhideWhenUsed/>
    <w:rsid w:val="00252D9B"/>
  </w:style>
  <w:style w:type="paragraph" w:styleId="Revision">
    <w:name w:val="Revision"/>
    <w:hidden/>
    <w:uiPriority w:val="99"/>
    <w:semiHidden/>
    <w:rsid w:val="00252D9B"/>
  </w:style>
  <w:style w:type="paragraph" w:styleId="Ballongtext">
    <w:name w:val="Balloon Text"/>
    <w:basedOn w:val="Normal"/>
    <w:link w:val="BallongtextChar"/>
    <w:uiPriority w:val="99"/>
    <w:semiHidden/>
    <w:unhideWhenUsed/>
    <w:rsid w:val="00252D9B"/>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252D9B"/>
    <w:rPr>
      <w:rFonts w:ascii="Lucida Grande" w:hAnsi="Lucida Grande" w:cs="Lucida Grande"/>
      <w:sz w:val="18"/>
      <w:szCs w:val="18"/>
    </w:rPr>
  </w:style>
  <w:style w:type="paragraph" w:styleId="Innehll2">
    <w:name w:val="toc 2"/>
    <w:basedOn w:val="Normal"/>
    <w:next w:val="Normal"/>
    <w:autoRedefine/>
    <w:uiPriority w:val="39"/>
    <w:unhideWhenUsed/>
    <w:rsid w:val="00097468"/>
    <w:pPr>
      <w:spacing w:before="120"/>
      <w:ind w:left="240"/>
    </w:pPr>
    <w:rPr>
      <w:b/>
      <w:bCs/>
      <w:sz w:val="22"/>
      <w:szCs w:val="22"/>
    </w:rPr>
  </w:style>
  <w:style w:type="paragraph" w:customStyle="1" w:styleId="Heading41">
    <w:name w:val="Heading 41"/>
    <w:basedOn w:val="Normal"/>
    <w:next w:val="Brdtext"/>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Innehll1">
    <w:name w:val="toc 1"/>
    <w:basedOn w:val="Normal"/>
    <w:next w:val="Normal"/>
    <w:autoRedefine/>
    <w:uiPriority w:val="39"/>
    <w:unhideWhenUsed/>
    <w:rsid w:val="00097468"/>
    <w:pPr>
      <w:spacing w:before="120"/>
    </w:pPr>
    <w:rPr>
      <w:b/>
      <w:bCs/>
      <w:i/>
      <w:iCs/>
    </w:rPr>
  </w:style>
  <w:style w:type="paragraph" w:styleId="Innehll3">
    <w:name w:val="toc 3"/>
    <w:basedOn w:val="Normal"/>
    <w:next w:val="Normal"/>
    <w:autoRedefine/>
    <w:uiPriority w:val="39"/>
    <w:unhideWhenUsed/>
    <w:rsid w:val="007A0C81"/>
    <w:pPr>
      <w:ind w:left="480"/>
    </w:pPr>
    <w:rPr>
      <w:sz w:val="20"/>
      <w:szCs w:val="20"/>
    </w:rPr>
  </w:style>
  <w:style w:type="paragraph" w:styleId="Innehll4">
    <w:name w:val="toc 4"/>
    <w:basedOn w:val="Normal"/>
    <w:next w:val="Normal"/>
    <w:autoRedefine/>
    <w:uiPriority w:val="39"/>
    <w:unhideWhenUsed/>
    <w:rsid w:val="001E2857"/>
    <w:pPr>
      <w:ind w:left="720"/>
    </w:pPr>
    <w:rPr>
      <w:sz w:val="20"/>
      <w:szCs w:val="20"/>
    </w:rPr>
  </w:style>
  <w:style w:type="paragraph" w:styleId="Innehll5">
    <w:name w:val="toc 5"/>
    <w:basedOn w:val="Normal"/>
    <w:next w:val="Normal"/>
    <w:autoRedefine/>
    <w:uiPriority w:val="39"/>
    <w:unhideWhenUsed/>
    <w:qFormat/>
    <w:rsid w:val="007A0C81"/>
    <w:pPr>
      <w:ind w:left="960"/>
    </w:pPr>
    <w:rPr>
      <w:sz w:val="20"/>
      <w:szCs w:val="20"/>
    </w:rPr>
  </w:style>
  <w:style w:type="paragraph" w:styleId="Innehll6">
    <w:name w:val="toc 6"/>
    <w:basedOn w:val="Normal"/>
    <w:next w:val="Normal"/>
    <w:autoRedefine/>
    <w:uiPriority w:val="39"/>
    <w:unhideWhenUsed/>
    <w:rsid w:val="00604A60"/>
    <w:pPr>
      <w:ind w:left="1200"/>
    </w:pPr>
    <w:rPr>
      <w:sz w:val="20"/>
      <w:szCs w:val="20"/>
    </w:rPr>
  </w:style>
  <w:style w:type="paragraph" w:styleId="Innehll7">
    <w:name w:val="toc 7"/>
    <w:basedOn w:val="Normal"/>
    <w:next w:val="Normal"/>
    <w:autoRedefine/>
    <w:uiPriority w:val="39"/>
    <w:unhideWhenUsed/>
    <w:rsid w:val="00604A60"/>
    <w:pPr>
      <w:ind w:left="1440"/>
    </w:pPr>
    <w:rPr>
      <w:sz w:val="20"/>
      <w:szCs w:val="20"/>
    </w:rPr>
  </w:style>
  <w:style w:type="paragraph" w:styleId="Innehll8">
    <w:name w:val="toc 8"/>
    <w:basedOn w:val="Normal"/>
    <w:next w:val="Normal"/>
    <w:autoRedefine/>
    <w:uiPriority w:val="39"/>
    <w:unhideWhenUsed/>
    <w:rsid w:val="00604A60"/>
    <w:pPr>
      <w:ind w:left="1680"/>
    </w:pPr>
    <w:rPr>
      <w:sz w:val="20"/>
      <w:szCs w:val="20"/>
    </w:rPr>
  </w:style>
  <w:style w:type="paragraph" w:styleId="Innehll9">
    <w:name w:val="toc 9"/>
    <w:basedOn w:val="Normal"/>
    <w:next w:val="Normal"/>
    <w:autoRedefine/>
    <w:uiPriority w:val="39"/>
    <w:unhideWhenUsed/>
    <w:rsid w:val="00604A60"/>
    <w:pPr>
      <w:ind w:left="1920"/>
    </w:pPr>
    <w:rPr>
      <w:sz w:val="20"/>
      <w:szCs w:val="20"/>
    </w:rPr>
  </w:style>
  <w:style w:type="paragraph" w:styleId="Slutnotstext">
    <w:name w:val="endnote text"/>
    <w:basedOn w:val="Normal"/>
    <w:link w:val="SlutnotstextChar"/>
    <w:uiPriority w:val="99"/>
    <w:unhideWhenUsed/>
    <w:rsid w:val="00A16EF6"/>
  </w:style>
  <w:style w:type="character" w:customStyle="1" w:styleId="SlutnotstextChar">
    <w:name w:val="Slutnotstext Char"/>
    <w:basedOn w:val="Standardstycketeckensnitt"/>
    <w:link w:val="Slutnotstext"/>
    <w:uiPriority w:val="99"/>
    <w:rsid w:val="00A16EF6"/>
  </w:style>
  <w:style w:type="character" w:styleId="Slutnotsreferens">
    <w:name w:val="endnote reference"/>
    <w:basedOn w:val="Standardstycketeckensnitt"/>
    <w:uiPriority w:val="99"/>
    <w:unhideWhenUsed/>
    <w:rsid w:val="00A16EF6"/>
    <w:rPr>
      <w:vertAlign w:val="superscript"/>
    </w:rPr>
  </w:style>
  <w:style w:type="character" w:customStyle="1" w:styleId="Rubrik3Char">
    <w:name w:val="Rubrik 3 Char"/>
    <w:aliases w:val="Rubrik 33 Char"/>
    <w:basedOn w:val="Standardstycketeckensnitt"/>
    <w:link w:val="Rubrik3"/>
    <w:uiPriority w:val="9"/>
    <w:semiHidden/>
    <w:rsid w:val="005E0F09"/>
    <w:rPr>
      <w:rFonts w:asciiTheme="majorHAnsi" w:eastAsiaTheme="majorEastAsia" w:hAnsiTheme="majorHAnsi" w:cstheme="majorBidi"/>
      <w:b/>
      <w:bCs/>
      <w:color w:val="4F81BD" w:themeColor="accent1"/>
    </w:rPr>
  </w:style>
  <w:style w:type="paragraph" w:styleId="Dokumentversikt">
    <w:name w:val="Document Map"/>
    <w:basedOn w:val="Normal"/>
    <w:link w:val="DokumentversiktChar"/>
    <w:uiPriority w:val="99"/>
    <w:semiHidden/>
    <w:unhideWhenUsed/>
    <w:rsid w:val="006A0655"/>
    <w:rPr>
      <w:rFonts w:ascii="Lucida Grande" w:hAnsi="Lucida Grande" w:cs="Lucida Grande"/>
    </w:rPr>
  </w:style>
  <w:style w:type="character" w:customStyle="1" w:styleId="DokumentversiktChar">
    <w:name w:val="Dokumentöversikt Char"/>
    <w:basedOn w:val="Standardstycketeckensnitt"/>
    <w:link w:val="Dokumentversikt"/>
    <w:uiPriority w:val="99"/>
    <w:semiHidden/>
    <w:rsid w:val="006A0655"/>
    <w:rPr>
      <w:rFonts w:ascii="Lucida Grande" w:hAnsi="Lucida Grande" w:cs="Lucida Grande"/>
    </w:rPr>
  </w:style>
  <w:style w:type="paragraph" w:customStyle="1" w:styleId="Allmntstyckeformat">
    <w:name w:val="[Allmänt styckeformat]"/>
    <w:basedOn w:val="Norma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1">
    <w:name w:val="Heading 51"/>
    <w:basedOn w:val="Normal"/>
    <w:next w:val="Brdtext"/>
    <w:autoRedefine/>
    <w:qFormat/>
    <w:rsid w:val="00F41EF4"/>
    <w:pPr>
      <w:numPr>
        <w:ilvl w:val="4"/>
        <w:numId w:val="4"/>
      </w:numPr>
      <w:tabs>
        <w:tab w:val="left" w:pos="2268"/>
      </w:tabs>
      <w:ind w:left="1134" w:hanging="1134"/>
    </w:pPr>
    <w:rPr>
      <w:i/>
    </w:rPr>
  </w:style>
  <w:style w:type="paragraph" w:styleId="Liststycke">
    <w:name w:val="List Paragraph"/>
    <w:basedOn w:val="Normal"/>
    <w:uiPriority w:val="34"/>
    <w:qFormat/>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Ingenlista"/>
    <w:uiPriority w:val="99"/>
    <w:semiHidden/>
    <w:unhideWhenUsed/>
    <w:rsid w:val="005E0F09"/>
    <w:pPr>
      <w:numPr>
        <w:numId w:val="2"/>
      </w:numPr>
    </w:pPr>
  </w:style>
  <w:style w:type="table" w:styleId="Tabellrutnt">
    <w:name w:val="Table Grid"/>
    <w:basedOn w:val="Normaltabell"/>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sfrteckningsrubrik">
    <w:name w:val="TOC Heading"/>
    <w:basedOn w:val="Rubrik1"/>
    <w:next w:val="Normal"/>
    <w:uiPriority w:val="39"/>
    <w:unhideWhenUsed/>
    <w:qFormat/>
    <w:rsid w:val="008B78A0"/>
    <w:pPr>
      <w:numPr>
        <w:ilvl w:val="0"/>
        <w:numId w:val="0"/>
      </w:numPr>
      <w:tabs>
        <w:tab w:val="clear" w:pos="1134"/>
        <w:tab w:val="clear" w:pos="1701"/>
        <w:tab w:val="clear" w:pos="2268"/>
      </w:tabs>
      <w:spacing w:before="480" w:after="0" w:line="276" w:lineRule="auto"/>
      <w:outlineLvl w:val="9"/>
    </w:pPr>
    <w:rPr>
      <w:rFonts w:asciiTheme="majorHAnsi" w:eastAsiaTheme="majorEastAsia" w:hAnsiTheme="majorHAnsi"/>
      <w:bCs/>
      <w:color w:val="365F91" w:themeColor="accent1" w:themeShade="BF"/>
      <w:sz w:val="28"/>
      <w:szCs w:val="28"/>
      <w:lang w:val="en-US"/>
    </w:rPr>
  </w:style>
  <w:style w:type="character" w:styleId="Hyperlnk">
    <w:name w:val="Hyperlink"/>
    <w:basedOn w:val="Standardstycketeckensnitt"/>
    <w:uiPriority w:val="99"/>
    <w:unhideWhenUsed/>
    <w:rsid w:val="008B78A0"/>
    <w:rPr>
      <w:color w:val="0000FF" w:themeColor="hyperlink"/>
      <w:u w:val="single"/>
    </w:rPr>
  </w:style>
  <w:style w:type="character" w:customStyle="1" w:styleId="hps">
    <w:name w:val="hps"/>
    <w:basedOn w:val="Standardstycketeckensnitt"/>
    <w:rsid w:val="007B7581"/>
  </w:style>
  <w:style w:type="character" w:styleId="Kommentarsreferens">
    <w:name w:val="annotation reference"/>
    <w:basedOn w:val="Standardstycketeckensnitt"/>
    <w:uiPriority w:val="99"/>
    <w:semiHidden/>
    <w:unhideWhenUsed/>
    <w:rsid w:val="002C58D9"/>
    <w:rPr>
      <w:sz w:val="16"/>
      <w:szCs w:val="16"/>
    </w:rPr>
  </w:style>
  <w:style w:type="paragraph" w:styleId="Kommentarer">
    <w:name w:val="annotation text"/>
    <w:basedOn w:val="Normal"/>
    <w:link w:val="KommentarerChar"/>
    <w:uiPriority w:val="99"/>
    <w:semiHidden/>
    <w:unhideWhenUsed/>
    <w:rsid w:val="002C58D9"/>
    <w:rPr>
      <w:sz w:val="20"/>
      <w:szCs w:val="20"/>
    </w:rPr>
  </w:style>
  <w:style w:type="character" w:customStyle="1" w:styleId="KommentarerChar">
    <w:name w:val="Kommentarer Char"/>
    <w:basedOn w:val="Standardstycketeckensnitt"/>
    <w:link w:val="Kommentarer"/>
    <w:uiPriority w:val="99"/>
    <w:semiHidden/>
    <w:rsid w:val="002C58D9"/>
    <w:rPr>
      <w:sz w:val="20"/>
      <w:szCs w:val="20"/>
    </w:rPr>
  </w:style>
  <w:style w:type="paragraph" w:styleId="Kommentarsmne">
    <w:name w:val="annotation subject"/>
    <w:basedOn w:val="Kommentarer"/>
    <w:next w:val="Kommentarer"/>
    <w:link w:val="KommentarsmneChar"/>
    <w:uiPriority w:val="99"/>
    <w:semiHidden/>
    <w:unhideWhenUsed/>
    <w:rsid w:val="002C58D9"/>
    <w:rPr>
      <w:b/>
      <w:bCs/>
    </w:rPr>
  </w:style>
  <w:style w:type="character" w:customStyle="1" w:styleId="KommentarsmneChar">
    <w:name w:val="Kommentarsämne Char"/>
    <w:basedOn w:val="KommentarerChar"/>
    <w:link w:val="Kommentarsmne"/>
    <w:uiPriority w:val="99"/>
    <w:semiHidden/>
    <w:rsid w:val="002C58D9"/>
    <w:rPr>
      <w:b/>
      <w:bCs/>
      <w:sz w:val="20"/>
      <w:szCs w:val="20"/>
    </w:rPr>
  </w:style>
  <w:style w:type="paragraph" w:customStyle="1" w:styleId="Figure">
    <w:name w:val="Figure"/>
    <w:next w:val="Beskrivning"/>
    <w:rsid w:val="006D4D0A"/>
    <w:pPr>
      <w:spacing w:before="120" w:after="120"/>
      <w:jc w:val="center"/>
    </w:pPr>
    <w:rPr>
      <w:rFonts w:ascii="Times New Roman" w:eastAsia="MS PGothic" w:hAnsi="Times New Roman" w:cs="Lucida Grande"/>
      <w:sz w:val="22"/>
      <w:szCs w:val="22"/>
      <w:lang w:val="en-GB" w:eastAsia="en-US"/>
    </w:rPr>
  </w:style>
  <w:style w:type="paragraph" w:styleId="Beskrivning">
    <w:name w:val="caption"/>
    <w:basedOn w:val="Normal"/>
    <w:next w:val="Normal"/>
    <w:uiPriority w:val="35"/>
    <w:unhideWhenUsed/>
    <w:qFormat/>
    <w:rsid w:val="006D4D0A"/>
    <w:pPr>
      <w:spacing w:after="200"/>
    </w:pPr>
    <w:rPr>
      <w:b/>
      <w:bCs/>
      <w:color w:val="4F81BD" w:themeColor="accent1"/>
      <w:sz w:val="18"/>
      <w:szCs w:val="18"/>
    </w:rPr>
  </w:style>
  <w:style w:type="paragraph" w:styleId="Fotnotstext">
    <w:name w:val="footnote text"/>
    <w:basedOn w:val="Normal"/>
    <w:link w:val="FotnotstextChar"/>
    <w:uiPriority w:val="99"/>
    <w:semiHidden/>
    <w:unhideWhenUsed/>
    <w:rsid w:val="00225C0B"/>
    <w:rPr>
      <w:sz w:val="20"/>
      <w:szCs w:val="20"/>
    </w:rPr>
  </w:style>
  <w:style w:type="character" w:customStyle="1" w:styleId="FotnotstextChar">
    <w:name w:val="Fotnotstext Char"/>
    <w:basedOn w:val="Standardstycketeckensnitt"/>
    <w:link w:val="Fotnotstext"/>
    <w:uiPriority w:val="99"/>
    <w:semiHidden/>
    <w:rsid w:val="00225C0B"/>
    <w:rPr>
      <w:sz w:val="20"/>
      <w:szCs w:val="20"/>
    </w:rPr>
  </w:style>
  <w:style w:type="character" w:styleId="Fotnotsreferens">
    <w:name w:val="footnote reference"/>
    <w:basedOn w:val="Standardstycketeckensnitt"/>
    <w:uiPriority w:val="99"/>
    <w:semiHidden/>
    <w:unhideWhenUsed/>
    <w:rsid w:val="00225C0B"/>
    <w:rPr>
      <w:vertAlign w:val="superscript"/>
    </w:rPr>
  </w:style>
  <w:style w:type="character" w:styleId="Platshllartext">
    <w:name w:val="Placeholder Text"/>
    <w:basedOn w:val="Standardstycketeckensnitt"/>
    <w:uiPriority w:val="99"/>
    <w:semiHidden/>
    <w:rsid w:val="000C55E2"/>
    <w:rPr>
      <w:color w:val="808080"/>
    </w:rPr>
  </w:style>
  <w:style w:type="table" w:customStyle="1" w:styleId="Gitternetztabelle7farbigAkzent11">
    <w:name w:val="Gitternetztabelle 7 farbig – Akzent 11"/>
    <w:basedOn w:val="Normaltabell"/>
    <w:uiPriority w:val="52"/>
    <w:rsid w:val="009179E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Rutntstabell1ljus">
    <w:name w:val="Grid Table 1 Light"/>
    <w:basedOn w:val="Normaltabell"/>
    <w:uiPriority w:val="46"/>
    <w:rsid w:val="000C3C0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Oformateradtabell3">
    <w:name w:val="Plain Table 3"/>
    <w:basedOn w:val="Normaltabell"/>
    <w:uiPriority w:val="43"/>
    <w:rsid w:val="000C3C0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utntstabell4">
    <w:name w:val="Grid Table 4"/>
    <w:basedOn w:val="Normaltabell"/>
    <w:uiPriority w:val="49"/>
    <w:rsid w:val="000C3C0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lstomnmnande">
    <w:name w:val="Unresolved Mention"/>
    <w:basedOn w:val="Standardstycketeckensnitt"/>
    <w:uiPriority w:val="99"/>
    <w:semiHidden/>
    <w:unhideWhenUsed/>
    <w:rsid w:val="0015462B"/>
    <w:rPr>
      <w:color w:val="605E5C"/>
      <w:shd w:val="clear" w:color="auto" w:fill="E1DFDD"/>
    </w:rPr>
  </w:style>
  <w:style w:type="paragraph" w:customStyle="1" w:styleId="Table">
    <w:name w:val="Table"/>
    <w:basedOn w:val="Brdtext"/>
    <w:qFormat/>
    <w:rsid w:val="00D17442"/>
    <w:pPr>
      <w:spacing w:after="0"/>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77768">
      <w:bodyDiv w:val="1"/>
      <w:marLeft w:val="0"/>
      <w:marRight w:val="0"/>
      <w:marTop w:val="0"/>
      <w:marBottom w:val="0"/>
      <w:divBdr>
        <w:top w:val="none" w:sz="0" w:space="0" w:color="auto"/>
        <w:left w:val="none" w:sz="0" w:space="0" w:color="auto"/>
        <w:bottom w:val="none" w:sz="0" w:space="0" w:color="auto"/>
        <w:right w:val="none" w:sz="0" w:space="0" w:color="auto"/>
      </w:divBdr>
    </w:div>
    <w:div w:id="997267436">
      <w:bodyDiv w:val="1"/>
      <w:marLeft w:val="0"/>
      <w:marRight w:val="0"/>
      <w:marTop w:val="0"/>
      <w:marBottom w:val="0"/>
      <w:divBdr>
        <w:top w:val="none" w:sz="0" w:space="0" w:color="auto"/>
        <w:left w:val="none" w:sz="0" w:space="0" w:color="auto"/>
        <w:bottom w:val="none" w:sz="0" w:space="0" w:color="auto"/>
        <w:right w:val="none" w:sz="0" w:space="0" w:color="auto"/>
      </w:divBdr>
    </w:div>
    <w:div w:id="1065641937">
      <w:bodyDiv w:val="1"/>
      <w:marLeft w:val="0"/>
      <w:marRight w:val="0"/>
      <w:marTop w:val="0"/>
      <w:marBottom w:val="0"/>
      <w:divBdr>
        <w:top w:val="none" w:sz="0" w:space="0" w:color="auto"/>
        <w:left w:val="none" w:sz="0" w:space="0" w:color="auto"/>
        <w:bottom w:val="none" w:sz="0" w:space="0" w:color="auto"/>
        <w:right w:val="none" w:sz="0" w:space="0" w:color="auto"/>
      </w:divBdr>
    </w:div>
    <w:div w:id="1611861282">
      <w:bodyDiv w:val="1"/>
      <w:marLeft w:val="0"/>
      <w:marRight w:val="0"/>
      <w:marTop w:val="0"/>
      <w:marBottom w:val="0"/>
      <w:divBdr>
        <w:top w:val="none" w:sz="0" w:space="0" w:color="auto"/>
        <w:left w:val="none" w:sz="0" w:space="0" w:color="auto"/>
        <w:bottom w:val="none" w:sz="0" w:space="0" w:color="auto"/>
        <w:right w:val="none" w:sz="0" w:space="0" w:color="auto"/>
      </w:divBdr>
    </w:div>
    <w:div w:id="1704358511">
      <w:bodyDiv w:val="1"/>
      <w:marLeft w:val="0"/>
      <w:marRight w:val="0"/>
      <w:marTop w:val="0"/>
      <w:marBottom w:val="0"/>
      <w:divBdr>
        <w:top w:val="none" w:sz="0" w:space="0" w:color="auto"/>
        <w:left w:val="none" w:sz="0" w:space="0" w:color="auto"/>
        <w:bottom w:val="none" w:sz="0" w:space="0" w:color="auto"/>
        <w:right w:val="none" w:sz="0" w:space="0" w:color="auto"/>
      </w:divBdr>
    </w:div>
    <w:div w:id="2090302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A76E14550EF84F94A547EE78C36215"/>
        <w:category>
          <w:name w:val="General"/>
          <w:gallery w:val="placeholder"/>
        </w:category>
        <w:types>
          <w:type w:val="bbPlcHdr"/>
        </w:types>
        <w:behaviors>
          <w:behavior w:val="content"/>
        </w:behaviors>
        <w:guid w:val="{B4FDF9B7-65F6-1D4A-9F1B-0EF44AAEC665}"/>
      </w:docPartPr>
      <w:docPartBody>
        <w:p w:rsidR="00DB3043" w:rsidRDefault="00B83050">
          <w:pPr>
            <w:pStyle w:val="69A76E14550EF84F94A547EE78C36215"/>
          </w:pPr>
          <w:r w:rsidRPr="00B862C9">
            <w:rPr>
              <w:rStyle w:val="Platshllartext"/>
            </w:rPr>
            <w:t>[Titel]</w:t>
          </w:r>
        </w:p>
      </w:docPartBody>
    </w:docPart>
    <w:docPart>
      <w:docPartPr>
        <w:name w:val="524136572252C64AB944BF42CDEED50D"/>
        <w:category>
          <w:name w:val="General"/>
          <w:gallery w:val="placeholder"/>
        </w:category>
        <w:types>
          <w:type w:val="bbPlcHdr"/>
        </w:types>
        <w:behaviors>
          <w:behavior w:val="content"/>
        </w:behaviors>
        <w:guid w:val="{4DBF5E64-2550-3541-A9D8-A567DE92913B}"/>
      </w:docPartPr>
      <w:docPartBody>
        <w:p w:rsidR="00DB3043" w:rsidRDefault="00B83050">
          <w:pPr>
            <w:pStyle w:val="524136572252C64AB944BF42CDEED50D"/>
          </w:pPr>
          <w:r w:rsidRPr="00B862C9">
            <w:rPr>
              <w:rStyle w:val="Platshllartext"/>
            </w:rPr>
            <w:t>[Titel]</w:t>
          </w:r>
        </w:p>
      </w:docPartBody>
    </w:docPart>
    <w:docPart>
      <w:docPartPr>
        <w:name w:val="DA659B485AFB5E4884580E58592A9E84"/>
        <w:category>
          <w:name w:val="General"/>
          <w:gallery w:val="placeholder"/>
        </w:category>
        <w:types>
          <w:type w:val="bbPlcHdr"/>
        </w:types>
        <w:behaviors>
          <w:behavior w:val="content"/>
        </w:behaviors>
        <w:guid w:val="{3D59CB53-56B5-D84B-90C0-201FC539EA46}"/>
      </w:docPartPr>
      <w:docPartBody>
        <w:p w:rsidR="00DB3043" w:rsidRDefault="00B83050">
          <w:pPr>
            <w:pStyle w:val="DA659B485AFB5E4884580E58592A9E84"/>
          </w:pPr>
          <w:r w:rsidRPr="00B862C9">
            <w:rPr>
              <w:rStyle w:val="Platshllartext"/>
            </w:rPr>
            <w:t>[Kategori]</w:t>
          </w:r>
        </w:p>
      </w:docPartBody>
    </w:docPart>
    <w:docPart>
      <w:docPartPr>
        <w:name w:val="85B97DDBC5EAC642BB536C14BECA2870"/>
        <w:category>
          <w:name w:val="General"/>
          <w:gallery w:val="placeholder"/>
        </w:category>
        <w:types>
          <w:type w:val="bbPlcHdr"/>
        </w:types>
        <w:behaviors>
          <w:behavior w:val="content"/>
        </w:behaviors>
        <w:guid w:val="{55C2EA74-6B13-974C-B860-90D9DD00F57F}"/>
      </w:docPartPr>
      <w:docPartBody>
        <w:p w:rsidR="00DB3043" w:rsidRDefault="00B83050">
          <w:pPr>
            <w:pStyle w:val="85B97DDBC5EAC642BB536C14BECA2870"/>
          </w:pPr>
          <w:r w:rsidRPr="00B862C9">
            <w:rPr>
              <w:rStyle w:val="Platshlla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50"/>
    <w:rsid w:val="00936F68"/>
    <w:rsid w:val="00B83050"/>
    <w:rsid w:val="00D63062"/>
    <w:rsid w:val="00DB304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Pr>
      <w:color w:val="808080"/>
    </w:rPr>
  </w:style>
  <w:style w:type="paragraph" w:customStyle="1" w:styleId="69A76E14550EF84F94A547EE78C36215">
    <w:name w:val="69A76E14550EF84F94A547EE78C36215"/>
  </w:style>
  <w:style w:type="paragraph" w:customStyle="1" w:styleId="524136572252C64AB944BF42CDEED50D">
    <w:name w:val="524136572252C64AB944BF42CDEED50D"/>
  </w:style>
  <w:style w:type="paragraph" w:customStyle="1" w:styleId="DA659B485AFB5E4884580E58592A9E84">
    <w:name w:val="DA659B485AFB5E4884580E58592A9E84"/>
  </w:style>
  <w:style w:type="paragraph" w:customStyle="1" w:styleId="85B97DDBC5EAC642BB536C14BECA2870">
    <w:name w:val="85B97DDBC5EAC642BB536C14BECA28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fe0c2ba-ff12-43a7-8b91-7828e2f00541">
      <Terms xmlns="http://schemas.microsoft.com/office/infopath/2007/PartnerControls"/>
    </lcf76f155ced4ddcb4097134ff3c332f>
    <TaxCatchAll xmlns="3b9d715d-0525-4983-9877-fe4458d17f4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4D4075849431041B59F09349222064B" ma:contentTypeVersion="16" ma:contentTypeDescription="Skapa ett nytt dokument." ma:contentTypeScope="" ma:versionID="708b7f904531d86feb82f3a67f0d6758">
  <xsd:schema xmlns:xsd="http://www.w3.org/2001/XMLSchema" xmlns:xs="http://www.w3.org/2001/XMLSchema" xmlns:p="http://schemas.microsoft.com/office/2006/metadata/properties" xmlns:ns2="3b9d715d-0525-4983-9877-fe4458d17f45" xmlns:ns3="5fe0c2ba-ff12-43a7-8b91-7828e2f00541" targetNamespace="http://schemas.microsoft.com/office/2006/metadata/properties" ma:root="true" ma:fieldsID="9edddf6e1b7bf732fea8c4d408f78172" ns2:_="" ns3:_="">
    <xsd:import namespace="3b9d715d-0525-4983-9877-fe4458d17f45"/>
    <xsd:import namespace="5fe0c2ba-ff12-43a7-8b91-7828e2f0054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9d715d-0525-4983-9877-fe4458d17f45" elementFormDefault="qualified">
    <xsd:import namespace="http://schemas.microsoft.com/office/2006/documentManagement/types"/>
    <xsd:import namespace="http://schemas.microsoft.com/office/infopath/2007/PartnerControls"/>
    <xsd:element name="SharedWithUsers" ma:index="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at med information" ma:internalName="SharedWithDetails" ma:readOnly="true">
      <xsd:simpleType>
        <xsd:restriction base="dms:Note">
          <xsd:maxLength value="255"/>
        </xsd:restriction>
      </xsd:simpleType>
    </xsd:element>
    <xsd:element name="TaxCatchAll" ma:index="23" nillable="true" ma:displayName="Taxonomy Catch All Column" ma:hidden="true" ma:list="{2bc4204a-dfed-4a39-8824-ce4cfe32347f}" ma:internalName="TaxCatchAll" ma:showField="CatchAllData" ma:web="3b9d715d-0525-4983-9877-fe4458d17f4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fe0c2ba-ff12-43a7-8b91-7828e2f0054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eringar" ma:readOnly="false" ma:fieldId="{5cf76f15-5ced-4ddc-b409-7134ff3c332f}" ma:taxonomyMulti="true" ma:sspId="c275fc75-7aa7-4596-a379-d9d44ed7985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9BFC27-71D7-4A52-92B4-311C120CE0FB}">
  <ds:schemaRefs>
    <ds:schemaRef ds:uri="http://schemas.microsoft.com/office/2006/metadata/properties"/>
    <ds:schemaRef ds:uri="http://schemas.microsoft.com/office/infopath/2007/PartnerControls"/>
    <ds:schemaRef ds:uri="5fe0c2ba-ff12-43a7-8b91-7828e2f00541"/>
    <ds:schemaRef ds:uri="3b9d715d-0525-4983-9877-fe4458d17f45"/>
  </ds:schemaRefs>
</ds:datastoreItem>
</file>

<file path=customXml/itemProps2.xml><?xml version="1.0" encoding="utf-8"?>
<ds:datastoreItem xmlns:ds="http://schemas.openxmlformats.org/officeDocument/2006/customXml" ds:itemID="{BB1DAB26-DCE9-4C74-A322-AF1B5F10E191}"/>
</file>

<file path=customXml/itemProps3.xml><?xml version="1.0" encoding="utf-8"?>
<ds:datastoreItem xmlns:ds="http://schemas.openxmlformats.org/officeDocument/2006/customXml" ds:itemID="{B29C75C9-34BB-4FEF-A272-52856BD1E1CA}">
  <ds:schemaRefs>
    <ds:schemaRef ds:uri="http://schemas.openxmlformats.org/officeDocument/2006/bibliography"/>
  </ds:schemaRefs>
</ds:datastoreItem>
</file>

<file path=customXml/itemProps4.xml><?xml version="1.0" encoding="utf-8"?>
<ds:datastoreItem xmlns:ds="http://schemas.openxmlformats.org/officeDocument/2006/customXml" ds:itemID="{49CE29C3-A4BD-482A-A7F8-58E35D6515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989</Words>
  <Characters>5246</Characters>
  <Application>Microsoft Office Word</Application>
  <DocSecurity>0</DocSecurity>
  <Lines>43</Lines>
  <Paragraphs>12</Paragraphs>
  <ScaleCrop>false</ScaleCrop>
  <Company>Favör Reklambyrå</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Authorization system description (SysD)</dc:title>
  <dc:creator>Ulf Slunga</dc:creator>
  <cp:lastModifiedBy>Per Olofsson</cp:lastModifiedBy>
  <cp:revision>6</cp:revision>
  <cp:lastPrinted>2022-06-10T10:14:00Z</cp:lastPrinted>
  <dcterms:created xsi:type="dcterms:W3CDTF">2022-06-23T13:14:00Z</dcterms:created>
  <dcterms:modified xsi:type="dcterms:W3CDTF">2022-06-28T14:51:00Z</dcterms:modified>
  <cp:category>1.0</cp:category>
  <cp:contentStatus>For Approval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0x010100A4D4075849431041B59F09349222064B</vt:lpwstr>
  </property>
  <property fmtid="{D5CDD505-2E9C-101B-9397-08002B2CF9AE}" pid="3" name="MediaServiceImageTags">
    <vt:lpwstr/>
  </property>
</Properties>
</file>